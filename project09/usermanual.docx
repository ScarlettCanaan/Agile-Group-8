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73F" w:rsidRDefault="00BE073F" w:rsidP="00BE073F">
      <w:pPr>
        <w:rPr>
          <w:rFonts w:cs="Calibri"/>
          <w:b/>
          <w:kern w:val="0"/>
          <w:sz w:val="32"/>
          <w:szCs w:val="32"/>
        </w:rPr>
      </w:pPr>
      <w:r>
        <w:rPr>
          <w:rFonts w:cs="Calibri" w:hint="eastAsia"/>
          <w:b/>
          <w:kern w:val="0"/>
          <w:sz w:val="32"/>
          <w:szCs w:val="32"/>
        </w:rPr>
        <w:t>資工</w:t>
      </w:r>
      <w:r>
        <w:rPr>
          <w:rFonts w:cs="Calibri" w:hint="eastAsia"/>
          <w:b/>
          <w:kern w:val="0"/>
          <w:sz w:val="32"/>
          <w:szCs w:val="32"/>
        </w:rPr>
        <w:t xml:space="preserve">4A 101502027 </w:t>
      </w:r>
      <w:r>
        <w:rPr>
          <w:rFonts w:cs="Calibri" w:hint="eastAsia"/>
          <w:b/>
          <w:kern w:val="0"/>
          <w:sz w:val="32"/>
          <w:szCs w:val="32"/>
        </w:rPr>
        <w:t>陳俞毓</w:t>
      </w:r>
      <w:r>
        <w:rPr>
          <w:rFonts w:cs="Calibri" w:hint="eastAsia"/>
          <w:b/>
          <w:kern w:val="0"/>
          <w:sz w:val="32"/>
          <w:szCs w:val="32"/>
        </w:rPr>
        <w:t xml:space="preserve"> 101502024 </w:t>
      </w:r>
      <w:r>
        <w:rPr>
          <w:rFonts w:cs="Calibri" w:hint="eastAsia"/>
          <w:b/>
          <w:kern w:val="0"/>
          <w:sz w:val="32"/>
          <w:szCs w:val="32"/>
        </w:rPr>
        <w:t>黃敬庭</w:t>
      </w:r>
    </w:p>
    <w:p w:rsidR="00BE073F" w:rsidRPr="00177A34" w:rsidRDefault="00BE073F" w:rsidP="00177A34">
      <w:pPr>
        <w:pStyle w:val="a7"/>
        <w:numPr>
          <w:ilvl w:val="0"/>
          <w:numId w:val="9"/>
        </w:numPr>
        <w:ind w:leftChars="0"/>
        <w:rPr>
          <w:rFonts w:cs="Calibri"/>
          <w:b/>
          <w:kern w:val="0"/>
          <w:sz w:val="32"/>
          <w:szCs w:val="32"/>
        </w:rPr>
      </w:pPr>
      <w:r w:rsidRPr="00177A34">
        <w:rPr>
          <w:rFonts w:cs="Calibri" w:hint="eastAsia"/>
          <w:b/>
          <w:kern w:val="0"/>
          <w:sz w:val="32"/>
          <w:szCs w:val="32"/>
        </w:rPr>
        <w:t>User</w:t>
      </w:r>
      <w:r w:rsidRPr="00177A34">
        <w:rPr>
          <w:rFonts w:cs="Calibri"/>
          <w:b/>
          <w:kern w:val="0"/>
          <w:sz w:val="32"/>
          <w:szCs w:val="32"/>
        </w:rPr>
        <w:t>’</w:t>
      </w:r>
      <w:r w:rsidRPr="00177A34">
        <w:rPr>
          <w:rFonts w:cs="Calibri" w:hint="eastAsia"/>
          <w:b/>
          <w:kern w:val="0"/>
          <w:sz w:val="32"/>
          <w:szCs w:val="32"/>
        </w:rPr>
        <w:t xml:space="preserve">s Manual </w:t>
      </w:r>
      <w:r w:rsidRPr="00177A34">
        <w:rPr>
          <w:rFonts w:cs="Calibri" w:hint="eastAsia"/>
          <w:b/>
          <w:kern w:val="0"/>
          <w:sz w:val="32"/>
          <w:szCs w:val="32"/>
        </w:rPr>
        <w:t>使用手冊</w:t>
      </w:r>
    </w:p>
    <w:p w:rsidR="00BE073F" w:rsidRPr="00E253FD" w:rsidRDefault="00BE073F" w:rsidP="00BE073F">
      <w:r w:rsidRPr="00E253FD">
        <w:rPr>
          <w:rFonts w:cs="Calibri" w:hint="eastAsia"/>
          <w:kern w:val="0"/>
          <w:szCs w:val="24"/>
        </w:rPr>
        <w:t>本成績系統讀入全班成績</w:t>
      </w:r>
      <w:r w:rsidRPr="00E253FD">
        <w:rPr>
          <w:rFonts w:cs="Calibri" w:hint="eastAsia"/>
          <w:kern w:val="0"/>
          <w:szCs w:val="24"/>
        </w:rPr>
        <w:t xml:space="preserve"> </w:t>
      </w:r>
      <w:r w:rsidRPr="00E253FD">
        <w:rPr>
          <w:rFonts w:cs="Calibri" w:hint="eastAsia"/>
          <w:kern w:val="0"/>
          <w:szCs w:val="24"/>
        </w:rPr>
        <w:t>有</w:t>
      </w:r>
      <w:r w:rsidRPr="00E253FD">
        <w:rPr>
          <w:rFonts w:cs="Calibri" w:hint="eastAsia"/>
          <w:kern w:val="0"/>
          <w:szCs w:val="24"/>
        </w:rPr>
        <w:t xml:space="preserve"> lab1, lab2, lab3, mid-term, </w:t>
      </w:r>
      <w:r w:rsidRPr="00E253FD">
        <w:rPr>
          <w:rFonts w:cs="Courier New"/>
          <w:kern w:val="0"/>
          <w:szCs w:val="24"/>
        </w:rPr>
        <w:t>final exam</w:t>
      </w:r>
      <w:r w:rsidRPr="00E253FD">
        <w:rPr>
          <w:rFonts w:cs="Calibri" w:hint="eastAsia"/>
          <w:kern w:val="0"/>
          <w:szCs w:val="24"/>
        </w:rPr>
        <w:t xml:space="preserve"> </w:t>
      </w:r>
      <w:r w:rsidRPr="00E253FD">
        <w:rPr>
          <w:rFonts w:cs="Calibri" w:hint="eastAsia"/>
          <w:kern w:val="0"/>
          <w:szCs w:val="24"/>
        </w:rPr>
        <w:t>等成績</w:t>
      </w:r>
      <w:r w:rsidRPr="00E253FD">
        <w:rPr>
          <w:rFonts w:cs="Calibri" w:hint="eastAsia"/>
          <w:kern w:val="0"/>
          <w:szCs w:val="24"/>
        </w:rPr>
        <w:t xml:space="preserve"> </w:t>
      </w:r>
      <w:r w:rsidRPr="00E253FD">
        <w:rPr>
          <w:rFonts w:cs="Calibri" w:hint="eastAsia"/>
          <w:kern w:val="0"/>
          <w:szCs w:val="24"/>
        </w:rPr>
        <w:t>內建各成績的配分為</w:t>
      </w:r>
      <w:r w:rsidRPr="00E253FD">
        <w:rPr>
          <w:rFonts w:cs="Calibri" w:hint="eastAsia"/>
          <w:kern w:val="0"/>
          <w:szCs w:val="24"/>
        </w:rPr>
        <w:t>0.1, 0.1, 0.1, 0.3, 0.4</w:t>
      </w:r>
      <w:r w:rsidRPr="00E253FD">
        <w:rPr>
          <w:rFonts w:cs="Calibri" w:hint="eastAsia"/>
          <w:kern w:val="0"/>
          <w:szCs w:val="24"/>
        </w:rPr>
        <w:t>依配分算出總成績建檔後</w:t>
      </w:r>
      <w:r w:rsidRPr="00E253FD">
        <w:rPr>
          <w:rFonts w:cs="Calibri" w:hint="eastAsia"/>
          <w:kern w:val="0"/>
          <w:szCs w:val="24"/>
        </w:rPr>
        <w:t xml:space="preserve"> </w:t>
      </w:r>
      <w:r w:rsidRPr="00E253FD">
        <w:rPr>
          <w:rFonts w:cs="Calibri" w:hint="eastAsia"/>
          <w:kern w:val="0"/>
          <w:szCs w:val="24"/>
        </w:rPr>
        <w:t>供使用者</w:t>
      </w:r>
      <w:r w:rsidRPr="00E253FD">
        <w:rPr>
          <w:rFonts w:hint="eastAsia"/>
        </w:rPr>
        <w:t>輸入指令查詢成績及排名</w:t>
      </w:r>
      <w:r w:rsidRPr="00E253FD">
        <w:rPr>
          <w:rFonts w:hint="eastAsia"/>
        </w:rPr>
        <w:t xml:space="preserve"> </w:t>
      </w:r>
      <w:r w:rsidRPr="00E253FD">
        <w:rPr>
          <w:rFonts w:hint="eastAsia"/>
        </w:rPr>
        <w:t>並可更新配分重算總成績</w:t>
      </w:r>
      <w:r w:rsidRPr="00E253FD">
        <w:rPr>
          <w:rFonts w:hint="eastAsia"/>
        </w:rPr>
        <w:t xml:space="preserve"> </w:t>
      </w:r>
      <w:r w:rsidRPr="00E253FD">
        <w:rPr>
          <w:rFonts w:hint="eastAsia"/>
        </w:rPr>
        <w:t>系統可處理兩種異常</w:t>
      </w:r>
      <w:r w:rsidRPr="00E253FD">
        <w:rPr>
          <w:rFonts w:hint="eastAsia"/>
        </w:rPr>
        <w:t xml:space="preserve"> 1) </w:t>
      </w:r>
      <w:r w:rsidRPr="00E253FD">
        <w:rPr>
          <w:rFonts w:hint="eastAsia"/>
        </w:rPr>
        <w:t>輸入錯誤</w:t>
      </w:r>
      <w:r w:rsidRPr="00E253FD">
        <w:rPr>
          <w:rFonts w:hint="eastAsia"/>
        </w:rPr>
        <w:t xml:space="preserve">ID 2) </w:t>
      </w:r>
      <w:r w:rsidRPr="00E253FD">
        <w:rPr>
          <w:rFonts w:hint="eastAsia"/>
        </w:rPr>
        <w:t>輸入不正確指令</w:t>
      </w:r>
    </w:p>
    <w:p w:rsidR="00BE073F" w:rsidRPr="00E253FD" w:rsidRDefault="00BE073F" w:rsidP="00BE073F">
      <w:pPr>
        <w:rPr>
          <w:rFonts w:cs="Calibri"/>
          <w:kern w:val="0"/>
          <w:szCs w:val="24"/>
        </w:rPr>
      </w:pPr>
    </w:p>
    <w:p w:rsidR="00BE073F" w:rsidRPr="00E253FD" w:rsidRDefault="00BE073F" w:rsidP="00BE073F">
      <w:pPr>
        <w:rPr>
          <w:rFonts w:cs="Calibri"/>
          <w:kern w:val="0"/>
          <w:szCs w:val="24"/>
        </w:rPr>
      </w:pPr>
      <w:r w:rsidRPr="00E253FD">
        <w:rPr>
          <w:rFonts w:hint="eastAsia"/>
        </w:rPr>
        <w:t>系統主要畫面如下</w:t>
      </w:r>
    </w:p>
    <w:p w:rsidR="00BE073F" w:rsidRPr="00E253FD" w:rsidRDefault="00BE073F" w:rsidP="00BE073F">
      <w:r w:rsidRPr="00E253FD">
        <w:rPr>
          <w:rFonts w:hint="eastAsia"/>
        </w:rPr>
        <w:t>螢幕顯示：輸入</w:t>
      </w:r>
      <w:r w:rsidRPr="00E253FD">
        <w:rPr>
          <w:rFonts w:hint="eastAsia"/>
        </w:rPr>
        <w:t>ID</w:t>
      </w:r>
      <w:r w:rsidRPr="00E253FD">
        <w:rPr>
          <w:rFonts w:hint="eastAsia"/>
        </w:rPr>
        <w:t>或</w:t>
      </w:r>
      <w:r w:rsidRPr="00E253FD">
        <w:rPr>
          <w:rFonts w:hint="eastAsia"/>
        </w:rPr>
        <w:t xml:space="preserve"> Q (</w:t>
      </w:r>
      <w:r w:rsidRPr="00E253FD">
        <w:rPr>
          <w:rFonts w:hint="eastAsia"/>
        </w:rPr>
        <w:t>結束使用</w:t>
      </w:r>
      <w:r w:rsidRPr="00E253FD">
        <w:rPr>
          <w:rFonts w:hint="eastAsia"/>
        </w:rPr>
        <w:t>)</w:t>
      </w:r>
      <w:r w:rsidRPr="00E253FD">
        <w:rPr>
          <w:rFonts w:hint="eastAsia"/>
        </w:rPr>
        <w:t>？</w:t>
      </w:r>
      <w:r w:rsidRPr="00E253FD">
        <w:rPr>
          <w:rFonts w:hint="eastAsia"/>
        </w:rPr>
        <w:t xml:space="preserve"> </w:t>
      </w:r>
      <w:r w:rsidRPr="00E253FD">
        <w:rPr>
          <w:rFonts w:hint="eastAsia"/>
        </w:rPr>
        <w:t>使用者輸入</w:t>
      </w:r>
      <w:r w:rsidRPr="00E253FD">
        <w:rPr>
          <w:rFonts w:hint="eastAsia"/>
        </w:rPr>
        <w:t xml:space="preserve">ID </w:t>
      </w:r>
      <w:r w:rsidRPr="00E253FD">
        <w:rPr>
          <w:rFonts w:hint="eastAsia"/>
        </w:rPr>
        <w:t>如李威廷的</w:t>
      </w:r>
      <w:r w:rsidRPr="00E253FD">
        <w:rPr>
          <w:rFonts w:hint="eastAsia"/>
        </w:rPr>
        <w:t xml:space="preserve">ID </w:t>
      </w:r>
      <w:r w:rsidRPr="00E253FD">
        <w:t>962001051</w:t>
      </w:r>
    </w:p>
    <w:p w:rsidR="00BE073F" w:rsidRPr="00E253FD" w:rsidRDefault="00BE073F" w:rsidP="00BE073F">
      <w:r w:rsidRPr="00E253FD">
        <w:rPr>
          <w:rFonts w:hint="eastAsia"/>
        </w:rPr>
        <w:t>螢幕顯示：</w:t>
      </w:r>
      <w:r w:rsidRPr="00E253FD">
        <w:rPr>
          <w:rFonts w:hint="eastAsia"/>
        </w:rPr>
        <w:t xml:space="preserve">Welcome </w:t>
      </w:r>
      <w:r w:rsidRPr="00E253FD">
        <w:rPr>
          <w:rFonts w:hint="eastAsia"/>
        </w:rPr>
        <w:t>李威廷</w:t>
      </w:r>
    </w:p>
    <w:p w:rsidR="00BE073F" w:rsidRPr="00E253FD" w:rsidRDefault="00BE073F" w:rsidP="00BE073F"/>
    <w:p w:rsidR="00BE073F" w:rsidRPr="00E253FD" w:rsidRDefault="00BE073F" w:rsidP="00BE073F">
      <w:pPr>
        <w:ind w:firstLineChars="500" w:firstLine="1200"/>
      </w:pPr>
      <w:r w:rsidRPr="00E253FD">
        <w:rPr>
          <w:rFonts w:hint="eastAsia"/>
        </w:rPr>
        <w:t>輸入指令</w:t>
      </w:r>
      <w:r w:rsidRPr="00E253FD">
        <w:rPr>
          <w:rFonts w:hint="eastAsia"/>
        </w:rPr>
        <w:t xml:space="preserve"> 1) G </w:t>
      </w:r>
      <w:r w:rsidRPr="00E253FD">
        <w:rPr>
          <w:rFonts w:hint="eastAsia"/>
        </w:rPr>
        <w:t>顯示成績</w:t>
      </w:r>
      <w:r w:rsidRPr="00E253FD">
        <w:rPr>
          <w:rFonts w:hint="eastAsia"/>
        </w:rPr>
        <w:t xml:space="preserve"> (Grade) </w:t>
      </w:r>
    </w:p>
    <w:p w:rsidR="00BE073F" w:rsidRPr="00E253FD" w:rsidRDefault="00BE073F" w:rsidP="00BE073F">
      <w:pPr>
        <w:ind w:firstLineChars="950" w:firstLine="2280"/>
      </w:pPr>
      <w:r w:rsidRPr="00E253FD">
        <w:rPr>
          <w:rFonts w:hint="eastAsia"/>
        </w:rPr>
        <w:t xml:space="preserve">2) R </w:t>
      </w:r>
      <w:r w:rsidRPr="00E253FD">
        <w:rPr>
          <w:rFonts w:hint="eastAsia"/>
        </w:rPr>
        <w:t>顯示排名</w:t>
      </w:r>
      <w:r w:rsidRPr="00E253FD">
        <w:rPr>
          <w:rFonts w:hint="eastAsia"/>
        </w:rPr>
        <w:t xml:space="preserve"> (Rank) </w:t>
      </w:r>
    </w:p>
    <w:p w:rsidR="00BE073F" w:rsidRPr="00E253FD" w:rsidRDefault="00BE073F" w:rsidP="00BE073F">
      <w:pPr>
        <w:ind w:firstLineChars="950" w:firstLine="2280"/>
      </w:pPr>
      <w:r w:rsidRPr="00E253FD">
        <w:rPr>
          <w:rFonts w:hint="eastAsia"/>
        </w:rPr>
        <w:t>3) W</w:t>
      </w:r>
      <w:r w:rsidRPr="00E253FD">
        <w:rPr>
          <w:rFonts w:hint="eastAsia"/>
        </w:rPr>
        <w:t>更新配分</w:t>
      </w:r>
      <w:r w:rsidRPr="00E253FD">
        <w:rPr>
          <w:rFonts w:hint="eastAsia"/>
        </w:rPr>
        <w:t xml:space="preserve"> (Weight) </w:t>
      </w:r>
    </w:p>
    <w:p w:rsidR="00BE073F" w:rsidRPr="00E253FD" w:rsidRDefault="00BE073F" w:rsidP="00BE073F">
      <w:pPr>
        <w:ind w:firstLineChars="950" w:firstLine="2280"/>
      </w:pPr>
      <w:r w:rsidRPr="00E253FD">
        <w:rPr>
          <w:rFonts w:hint="eastAsia"/>
        </w:rPr>
        <w:t xml:space="preserve">4) A </w:t>
      </w:r>
      <w:r w:rsidRPr="00E253FD">
        <w:rPr>
          <w:rFonts w:hint="eastAsia"/>
        </w:rPr>
        <w:t>新增學生</w:t>
      </w:r>
      <w:r w:rsidRPr="00E253FD">
        <w:rPr>
          <w:rFonts w:hint="eastAsia"/>
        </w:rPr>
        <w:t xml:space="preserve"> (Add)</w:t>
      </w:r>
    </w:p>
    <w:p w:rsidR="00BE073F" w:rsidRPr="00E253FD" w:rsidRDefault="00BE073F" w:rsidP="00BE073F">
      <w:pPr>
        <w:ind w:firstLineChars="950" w:firstLine="2280"/>
      </w:pPr>
      <w:r w:rsidRPr="00E253FD">
        <w:t>5) D</w:t>
      </w:r>
      <w:r w:rsidRPr="00E253FD">
        <w:rPr>
          <w:rFonts w:hint="eastAsia"/>
        </w:rPr>
        <w:t xml:space="preserve"> </w:t>
      </w:r>
      <w:r w:rsidRPr="00E253FD">
        <w:rPr>
          <w:rFonts w:hint="eastAsia"/>
        </w:rPr>
        <w:t>刪除學生</w:t>
      </w:r>
      <w:r w:rsidRPr="00E253FD">
        <w:rPr>
          <w:rFonts w:hint="eastAsia"/>
        </w:rPr>
        <w:t xml:space="preserve"> (Delete) </w:t>
      </w:r>
    </w:p>
    <w:p w:rsidR="00BE073F" w:rsidRPr="00E253FD" w:rsidRDefault="00BE073F" w:rsidP="00BE073F">
      <w:pPr>
        <w:ind w:firstLineChars="950" w:firstLine="2280"/>
      </w:pPr>
      <w:r w:rsidRPr="00E253FD">
        <w:t xml:space="preserve">6) M </w:t>
      </w:r>
      <w:r w:rsidRPr="00E253FD">
        <w:rPr>
          <w:rFonts w:hint="eastAsia"/>
        </w:rPr>
        <w:t>修改資料</w:t>
      </w:r>
      <w:r w:rsidRPr="00E253FD">
        <w:rPr>
          <w:rFonts w:hint="eastAsia"/>
        </w:rPr>
        <w:t xml:space="preserve"> (</w:t>
      </w:r>
      <w:r w:rsidRPr="00E253FD">
        <w:t>Modify</w:t>
      </w:r>
      <w:r w:rsidRPr="00E253FD">
        <w:rPr>
          <w:rFonts w:hint="eastAsia"/>
        </w:rPr>
        <w:t>)</w:t>
      </w:r>
    </w:p>
    <w:p w:rsidR="00BE073F" w:rsidRPr="00E253FD" w:rsidRDefault="00BE073F" w:rsidP="00BE073F">
      <w:pPr>
        <w:ind w:firstLineChars="950" w:firstLine="2280"/>
      </w:pPr>
      <w:r w:rsidRPr="00E253FD">
        <w:t xml:space="preserve">7) Q </w:t>
      </w:r>
      <w:r w:rsidRPr="00E253FD">
        <w:rPr>
          <w:rFonts w:hint="eastAsia"/>
        </w:rPr>
        <w:t>離開</w:t>
      </w:r>
      <w:r w:rsidRPr="00E253FD">
        <w:rPr>
          <w:rFonts w:hint="eastAsia"/>
        </w:rPr>
        <w:t xml:space="preserve"> (Quit)</w:t>
      </w:r>
    </w:p>
    <w:p w:rsidR="00BE073F" w:rsidRPr="00E253FD" w:rsidRDefault="00BE073F" w:rsidP="00BE073F"/>
    <w:p w:rsidR="00BE073F" w:rsidRPr="00E253FD" w:rsidRDefault="00BE073F" w:rsidP="00BE073F">
      <w:pPr>
        <w:ind w:leftChars="200" w:left="1200" w:hangingChars="300" w:hanging="720"/>
      </w:pPr>
      <w:r w:rsidRPr="00E253FD">
        <w:rPr>
          <w:rFonts w:hint="eastAsia"/>
        </w:rPr>
        <w:t>如輸入指令</w:t>
      </w:r>
      <w:r w:rsidRPr="00E253FD">
        <w:rPr>
          <w:rFonts w:hint="eastAsia"/>
        </w:rPr>
        <w:t xml:space="preserve"> G </w:t>
      </w:r>
      <w:r w:rsidRPr="00E253FD">
        <w:rPr>
          <w:rFonts w:hint="eastAsia"/>
        </w:rPr>
        <w:t>螢幕顯示：</w:t>
      </w:r>
      <w:r w:rsidRPr="00E253FD">
        <w:rPr>
          <w:rFonts w:hint="eastAsia"/>
        </w:rPr>
        <w:t xml:space="preserve"> </w:t>
      </w:r>
      <w:r w:rsidRPr="00E253FD">
        <w:br/>
      </w:r>
      <w:r w:rsidRPr="00E253FD">
        <w:rPr>
          <w:rFonts w:hint="eastAsia"/>
        </w:rPr>
        <w:t>李威廷成績：</w:t>
      </w:r>
      <w:r w:rsidRPr="00E253FD">
        <w:rPr>
          <w:rFonts w:hint="eastAsia"/>
        </w:rPr>
        <w:t>lab1</w:t>
      </w:r>
      <w:r w:rsidRPr="00E253FD">
        <w:rPr>
          <w:rFonts w:hint="eastAsia"/>
        </w:rPr>
        <w:t>：</w:t>
      </w:r>
      <w:r w:rsidRPr="00E253FD">
        <w:rPr>
          <w:rFonts w:hint="eastAsia"/>
        </w:rPr>
        <w:t xml:space="preserve">     81</w:t>
      </w:r>
      <w:r w:rsidRPr="00E253FD">
        <w:rPr>
          <w:rFonts w:hint="eastAsia"/>
        </w:rPr>
        <w:t xml:space="preserve">　</w:t>
      </w:r>
    </w:p>
    <w:p w:rsidR="00BE073F" w:rsidRPr="00E253FD" w:rsidRDefault="00BE073F" w:rsidP="00BE073F">
      <w:pPr>
        <w:ind w:leftChars="200" w:left="480" w:firstLineChars="900" w:firstLine="2160"/>
      </w:pPr>
      <w:r w:rsidRPr="00E253FD">
        <w:rPr>
          <w:rFonts w:hint="eastAsia"/>
        </w:rPr>
        <w:t>lab2</w:t>
      </w:r>
      <w:r w:rsidRPr="00E253FD">
        <w:rPr>
          <w:rFonts w:hint="eastAsia"/>
        </w:rPr>
        <w:t>：</w:t>
      </w:r>
      <w:r w:rsidRPr="00E253FD">
        <w:rPr>
          <w:rFonts w:hint="eastAsia"/>
        </w:rPr>
        <w:t xml:space="preserve">     98</w:t>
      </w:r>
      <w:r w:rsidRPr="00E253FD">
        <w:rPr>
          <w:rFonts w:hint="eastAsia"/>
        </w:rPr>
        <w:t xml:space="preserve">　</w:t>
      </w:r>
    </w:p>
    <w:p w:rsidR="00BE073F" w:rsidRPr="00E253FD" w:rsidRDefault="00BE073F" w:rsidP="00BE073F">
      <w:pPr>
        <w:ind w:leftChars="200" w:left="480" w:firstLineChars="900" w:firstLine="2160"/>
      </w:pPr>
      <w:r w:rsidRPr="00E253FD">
        <w:rPr>
          <w:rFonts w:hint="eastAsia"/>
        </w:rPr>
        <w:t>lab3</w:t>
      </w:r>
      <w:r w:rsidRPr="00E253FD">
        <w:rPr>
          <w:rFonts w:hint="eastAsia"/>
        </w:rPr>
        <w:t>：</w:t>
      </w:r>
      <w:r w:rsidRPr="00E253FD">
        <w:rPr>
          <w:rFonts w:hint="eastAsia"/>
        </w:rPr>
        <w:t xml:space="preserve">     84</w:t>
      </w:r>
      <w:r w:rsidRPr="00E253FD">
        <w:rPr>
          <w:rFonts w:hint="eastAsia"/>
        </w:rPr>
        <w:t xml:space="preserve">　</w:t>
      </w:r>
    </w:p>
    <w:p w:rsidR="00BE073F" w:rsidRPr="00E253FD" w:rsidRDefault="00BE073F" w:rsidP="00BE073F">
      <w:pPr>
        <w:ind w:leftChars="600" w:left="1440" w:firstLineChars="500" w:firstLine="1200"/>
      </w:pPr>
      <w:r w:rsidRPr="00E253FD">
        <w:rPr>
          <w:rFonts w:hint="eastAsia"/>
        </w:rPr>
        <w:t>mid-term :  90</w:t>
      </w:r>
      <w:r w:rsidRPr="00E253FD">
        <w:rPr>
          <w:rFonts w:hint="eastAsia"/>
        </w:rPr>
        <w:t xml:space="preserve">　</w:t>
      </w:r>
    </w:p>
    <w:p w:rsidR="00BE073F" w:rsidRPr="00E253FD" w:rsidRDefault="00BE073F" w:rsidP="00BE073F">
      <w:pPr>
        <w:ind w:leftChars="600" w:left="1440" w:firstLineChars="500" w:firstLine="1200"/>
      </w:pPr>
      <w:r w:rsidRPr="00E253FD">
        <w:rPr>
          <w:rFonts w:cs="Courier New"/>
          <w:kern w:val="0"/>
          <w:szCs w:val="24"/>
        </w:rPr>
        <w:t>final exam</w:t>
      </w:r>
      <w:r w:rsidRPr="00E253FD">
        <w:rPr>
          <w:rFonts w:hint="eastAsia"/>
        </w:rPr>
        <w:t xml:space="preserve">:  93 </w:t>
      </w:r>
    </w:p>
    <w:p w:rsidR="00BE073F" w:rsidRPr="00E253FD" w:rsidRDefault="00BE073F" w:rsidP="00BE073F">
      <w:r w:rsidRPr="00E253FD">
        <w:rPr>
          <w:rFonts w:hint="eastAsia"/>
        </w:rPr>
        <w:t xml:space="preserve">                      total grade :  91</w:t>
      </w:r>
    </w:p>
    <w:p w:rsidR="00BE073F" w:rsidRPr="00E253FD" w:rsidRDefault="00BE073F" w:rsidP="00BE073F"/>
    <w:p w:rsidR="00BE073F" w:rsidRPr="00E253FD" w:rsidRDefault="00BE073F" w:rsidP="00BE073F">
      <w:r w:rsidRPr="00E253FD">
        <w:rPr>
          <w:rFonts w:hint="eastAsia"/>
        </w:rPr>
        <w:t xml:space="preserve">    </w:t>
      </w:r>
      <w:r w:rsidRPr="00E253FD">
        <w:rPr>
          <w:rFonts w:hint="eastAsia"/>
        </w:rPr>
        <w:t>如輸入指令</w:t>
      </w:r>
      <w:r w:rsidRPr="00E253FD">
        <w:rPr>
          <w:rFonts w:hint="eastAsia"/>
        </w:rPr>
        <w:t xml:space="preserve"> R </w:t>
      </w:r>
      <w:r w:rsidRPr="00E253FD">
        <w:rPr>
          <w:rFonts w:hint="eastAsia"/>
        </w:rPr>
        <w:t>螢幕顯示：</w:t>
      </w:r>
      <w:r w:rsidRPr="00E253FD">
        <w:br/>
      </w:r>
      <w:r w:rsidRPr="00E253FD">
        <w:rPr>
          <w:rFonts w:hint="eastAsia"/>
        </w:rPr>
        <w:t xml:space="preserve">          </w:t>
      </w:r>
      <w:r w:rsidRPr="00E253FD">
        <w:rPr>
          <w:rFonts w:hint="eastAsia"/>
        </w:rPr>
        <w:t>李威廷排名第</w:t>
      </w:r>
      <w:r w:rsidRPr="00E253FD">
        <w:rPr>
          <w:rFonts w:hint="eastAsia"/>
        </w:rPr>
        <w:t>22</w:t>
      </w:r>
    </w:p>
    <w:p w:rsidR="00BE073F" w:rsidRPr="00E253FD" w:rsidRDefault="00BE073F" w:rsidP="00BE073F"/>
    <w:p w:rsidR="00BE073F" w:rsidRPr="00E253FD" w:rsidRDefault="00BE073F" w:rsidP="00BE073F">
      <w:pPr>
        <w:ind w:firstLine="480"/>
      </w:pPr>
      <w:r w:rsidRPr="00E253FD">
        <w:rPr>
          <w:rFonts w:hint="eastAsia"/>
        </w:rPr>
        <w:t>如輸入指令</w:t>
      </w:r>
      <w:r w:rsidRPr="00E253FD">
        <w:rPr>
          <w:rFonts w:hint="eastAsia"/>
        </w:rPr>
        <w:t xml:space="preserve"> W </w:t>
      </w:r>
      <w:r w:rsidRPr="00E253FD">
        <w:rPr>
          <w:rFonts w:hint="eastAsia"/>
        </w:rPr>
        <w:t>螢幕顯示：</w:t>
      </w:r>
      <w:r w:rsidRPr="00E253FD">
        <w:br/>
      </w:r>
      <w:r w:rsidRPr="00E253FD">
        <w:rPr>
          <w:rFonts w:hint="eastAsia"/>
        </w:rPr>
        <w:t xml:space="preserve">              </w:t>
      </w:r>
      <w:r w:rsidRPr="00E253FD">
        <w:rPr>
          <w:rFonts w:hint="eastAsia"/>
        </w:rPr>
        <w:t>舊配分</w:t>
      </w:r>
      <w:r w:rsidRPr="00E253FD">
        <w:rPr>
          <w:rFonts w:hint="eastAsia"/>
        </w:rPr>
        <w:t xml:space="preserve"> </w:t>
      </w:r>
    </w:p>
    <w:p w:rsidR="00BE073F" w:rsidRPr="00E253FD" w:rsidRDefault="00BE073F" w:rsidP="00BE073F">
      <w:pPr>
        <w:ind w:firstLineChars="950" w:firstLine="2280"/>
      </w:pPr>
      <w:r w:rsidRPr="00E253FD">
        <w:rPr>
          <w:rFonts w:hint="eastAsia"/>
        </w:rPr>
        <w:t>lab1           10%</w:t>
      </w:r>
    </w:p>
    <w:p w:rsidR="00BE073F" w:rsidRPr="00E253FD" w:rsidRDefault="00BE073F" w:rsidP="00BE073F">
      <w:pPr>
        <w:ind w:firstLine="480"/>
      </w:pPr>
      <w:r w:rsidRPr="00E253FD">
        <w:rPr>
          <w:rFonts w:hint="eastAsia"/>
        </w:rPr>
        <w:t xml:space="preserve">               lab2           10%</w:t>
      </w:r>
    </w:p>
    <w:p w:rsidR="00BE073F" w:rsidRPr="00E253FD" w:rsidRDefault="00BE073F" w:rsidP="00BE073F">
      <w:pPr>
        <w:ind w:firstLine="480"/>
      </w:pPr>
      <w:r w:rsidRPr="00E253FD">
        <w:rPr>
          <w:rFonts w:hint="eastAsia"/>
        </w:rPr>
        <w:t xml:space="preserve">               lab3           10%</w:t>
      </w:r>
    </w:p>
    <w:p w:rsidR="00BE073F" w:rsidRPr="00E253FD" w:rsidRDefault="00BE073F" w:rsidP="00BE073F">
      <w:pPr>
        <w:ind w:firstLine="480"/>
      </w:pPr>
      <w:r w:rsidRPr="00E253FD">
        <w:rPr>
          <w:rFonts w:hint="eastAsia"/>
        </w:rPr>
        <w:t xml:space="preserve">               mid-term       30%</w:t>
      </w:r>
    </w:p>
    <w:p w:rsidR="00BE073F" w:rsidRPr="00E253FD" w:rsidRDefault="00BE073F" w:rsidP="00BE073F">
      <w:pPr>
        <w:ind w:firstLine="480"/>
      </w:pPr>
      <w:r w:rsidRPr="00E253FD">
        <w:rPr>
          <w:rFonts w:hint="eastAsia"/>
        </w:rPr>
        <w:lastRenderedPageBreak/>
        <w:t xml:space="preserve">               </w:t>
      </w:r>
      <w:r w:rsidRPr="00E253FD">
        <w:rPr>
          <w:rFonts w:cs="Courier New"/>
          <w:kern w:val="0"/>
          <w:szCs w:val="24"/>
        </w:rPr>
        <w:t>final exam</w:t>
      </w:r>
      <w:r w:rsidRPr="00E253FD">
        <w:rPr>
          <w:rFonts w:hint="eastAsia"/>
        </w:rPr>
        <w:t xml:space="preserve">      40%</w:t>
      </w:r>
    </w:p>
    <w:p w:rsidR="00BE073F" w:rsidRPr="00E253FD" w:rsidRDefault="00BE073F" w:rsidP="00BE073F">
      <w:pPr>
        <w:ind w:firstLineChars="400" w:firstLine="960"/>
      </w:pPr>
      <w:r w:rsidRPr="00E253FD">
        <w:rPr>
          <w:rFonts w:hint="eastAsia"/>
        </w:rPr>
        <w:t xml:space="preserve">      </w:t>
      </w:r>
      <w:r w:rsidRPr="00E253FD">
        <w:rPr>
          <w:rFonts w:hint="eastAsia"/>
        </w:rPr>
        <w:t>輸入新配分</w:t>
      </w:r>
    </w:p>
    <w:p w:rsidR="00BE073F" w:rsidRPr="00E253FD" w:rsidRDefault="00BE073F" w:rsidP="00BE073F">
      <w:pPr>
        <w:ind w:firstLineChars="400" w:firstLine="960"/>
      </w:pPr>
      <w:r w:rsidRPr="00E253FD">
        <w:rPr>
          <w:rFonts w:hint="eastAsia"/>
        </w:rPr>
        <w:t xml:space="preserve">           lab1           20</w:t>
      </w:r>
    </w:p>
    <w:p w:rsidR="00BE073F" w:rsidRPr="00E253FD" w:rsidRDefault="00BE073F" w:rsidP="00BE073F">
      <w:pPr>
        <w:ind w:firstLine="480"/>
      </w:pPr>
      <w:r w:rsidRPr="00E253FD">
        <w:rPr>
          <w:rFonts w:hint="eastAsia"/>
        </w:rPr>
        <w:t xml:space="preserve">               lab2           20</w:t>
      </w:r>
    </w:p>
    <w:p w:rsidR="00BE073F" w:rsidRPr="00E253FD" w:rsidRDefault="00BE073F" w:rsidP="00BE073F">
      <w:pPr>
        <w:ind w:firstLine="480"/>
      </w:pPr>
      <w:r w:rsidRPr="00E253FD">
        <w:rPr>
          <w:rFonts w:hint="eastAsia"/>
        </w:rPr>
        <w:t xml:space="preserve">               lab3           20</w:t>
      </w:r>
    </w:p>
    <w:p w:rsidR="00BE073F" w:rsidRPr="00E253FD" w:rsidRDefault="00BE073F" w:rsidP="00BE073F">
      <w:pPr>
        <w:ind w:firstLine="480"/>
      </w:pPr>
      <w:r w:rsidRPr="00E253FD">
        <w:rPr>
          <w:rFonts w:hint="eastAsia"/>
        </w:rPr>
        <w:t xml:space="preserve">               mid-term       20</w:t>
      </w:r>
    </w:p>
    <w:p w:rsidR="00BE073F" w:rsidRPr="00E253FD" w:rsidRDefault="00BE073F" w:rsidP="00BE073F">
      <w:pPr>
        <w:ind w:firstLine="480"/>
      </w:pPr>
      <w:r w:rsidRPr="00E253FD">
        <w:rPr>
          <w:rFonts w:hint="eastAsia"/>
        </w:rPr>
        <w:t xml:space="preserve">              </w:t>
      </w:r>
      <w:r w:rsidRPr="00E253FD">
        <w:rPr>
          <w:rFonts w:cs="Courier New"/>
          <w:kern w:val="0"/>
          <w:szCs w:val="24"/>
        </w:rPr>
        <w:t>final exam</w:t>
      </w:r>
      <w:r w:rsidRPr="00E253FD">
        <w:rPr>
          <w:rFonts w:hint="eastAsia"/>
        </w:rPr>
        <w:t xml:space="preserve">       20</w:t>
      </w:r>
    </w:p>
    <w:p w:rsidR="00BE073F" w:rsidRPr="00E253FD" w:rsidRDefault="00BE073F" w:rsidP="00BE073F">
      <w:pPr>
        <w:ind w:firstLineChars="650" w:firstLine="1560"/>
      </w:pPr>
      <w:r w:rsidRPr="00E253FD">
        <w:rPr>
          <w:rFonts w:hint="eastAsia"/>
        </w:rPr>
        <w:t>請確認新配分</w:t>
      </w:r>
    </w:p>
    <w:p w:rsidR="00BE073F" w:rsidRPr="00E253FD" w:rsidRDefault="00BE073F" w:rsidP="00BE073F">
      <w:pPr>
        <w:ind w:firstLineChars="400" w:firstLine="960"/>
      </w:pPr>
      <w:r w:rsidRPr="00E253FD">
        <w:rPr>
          <w:rFonts w:hint="eastAsia"/>
        </w:rPr>
        <w:t xml:space="preserve">           lab1           20%</w:t>
      </w:r>
    </w:p>
    <w:p w:rsidR="00BE073F" w:rsidRPr="00E253FD" w:rsidRDefault="00BE073F" w:rsidP="00BE073F">
      <w:pPr>
        <w:ind w:firstLine="480"/>
      </w:pPr>
      <w:r w:rsidRPr="00E253FD">
        <w:rPr>
          <w:rFonts w:hint="eastAsia"/>
        </w:rPr>
        <w:t xml:space="preserve">               lab2           20%</w:t>
      </w:r>
    </w:p>
    <w:p w:rsidR="00BE073F" w:rsidRPr="00E253FD" w:rsidRDefault="00BE073F" w:rsidP="00BE073F">
      <w:pPr>
        <w:ind w:firstLine="480"/>
      </w:pPr>
      <w:r w:rsidRPr="00E253FD">
        <w:rPr>
          <w:rFonts w:hint="eastAsia"/>
        </w:rPr>
        <w:t xml:space="preserve">               lab3           20%</w:t>
      </w:r>
    </w:p>
    <w:p w:rsidR="00BE073F" w:rsidRPr="00E253FD" w:rsidRDefault="00BE073F" w:rsidP="00BE073F">
      <w:pPr>
        <w:ind w:firstLine="480"/>
      </w:pPr>
      <w:r w:rsidRPr="00E253FD">
        <w:rPr>
          <w:rFonts w:hint="eastAsia"/>
        </w:rPr>
        <w:t xml:space="preserve">               mid-term       20%</w:t>
      </w:r>
    </w:p>
    <w:p w:rsidR="00BE073F" w:rsidRPr="00E253FD" w:rsidRDefault="00BE073F" w:rsidP="00BE073F">
      <w:pPr>
        <w:ind w:firstLine="480"/>
      </w:pPr>
      <w:r w:rsidRPr="00E253FD">
        <w:rPr>
          <w:rFonts w:hint="eastAsia"/>
        </w:rPr>
        <w:t xml:space="preserve">               </w:t>
      </w:r>
      <w:r w:rsidRPr="00E253FD">
        <w:rPr>
          <w:rFonts w:cs="Courier New"/>
          <w:kern w:val="0"/>
          <w:szCs w:val="24"/>
        </w:rPr>
        <w:t>final exam</w:t>
      </w:r>
      <w:r w:rsidRPr="00E253FD">
        <w:rPr>
          <w:rFonts w:hint="eastAsia"/>
        </w:rPr>
        <w:t xml:space="preserve">      20%</w:t>
      </w:r>
    </w:p>
    <w:p w:rsidR="00BE073F" w:rsidRPr="00E253FD" w:rsidRDefault="00BE073F" w:rsidP="00BE073F">
      <w:pPr>
        <w:ind w:firstLine="360"/>
      </w:pPr>
      <w:r w:rsidRPr="00E253FD">
        <w:rPr>
          <w:rFonts w:hint="eastAsia"/>
        </w:rPr>
        <w:t xml:space="preserve">          </w:t>
      </w:r>
      <w:r w:rsidRPr="00E253FD">
        <w:rPr>
          <w:rFonts w:hint="eastAsia"/>
        </w:rPr>
        <w:t>以上正確嗎</w:t>
      </w:r>
      <w:r w:rsidRPr="00E253FD">
        <w:rPr>
          <w:rFonts w:hint="eastAsia"/>
        </w:rPr>
        <w:t xml:space="preserve">? Y (Yes) </w:t>
      </w:r>
      <w:r w:rsidRPr="00E253FD">
        <w:rPr>
          <w:rFonts w:hint="eastAsia"/>
        </w:rPr>
        <w:t>或</w:t>
      </w:r>
      <w:r w:rsidRPr="00E253FD">
        <w:rPr>
          <w:rFonts w:hint="eastAsia"/>
        </w:rPr>
        <w:t xml:space="preserve"> N (No)</w:t>
      </w:r>
    </w:p>
    <w:p w:rsidR="00BE073F" w:rsidRPr="00E253FD" w:rsidRDefault="00BE073F" w:rsidP="00177A34">
      <w:pPr>
        <w:ind w:firstLine="360"/>
        <w:rPr>
          <w:rFonts w:ascii="Courier New" w:hAnsi="Courier New" w:cs="Courier New"/>
          <w:kern w:val="0"/>
          <w:szCs w:val="24"/>
        </w:rPr>
      </w:pPr>
    </w:p>
    <w:p w:rsidR="00BE073F" w:rsidRPr="00E253FD" w:rsidRDefault="00BE073F" w:rsidP="00177A34">
      <w:r w:rsidRPr="00E253FD">
        <w:rPr>
          <w:rFonts w:hint="eastAsia"/>
        </w:rPr>
        <w:t>如輸入指令</w:t>
      </w:r>
      <w:r w:rsidRPr="00E253FD">
        <w:rPr>
          <w:rFonts w:hint="eastAsia"/>
        </w:rPr>
        <w:t xml:space="preserve"> D </w:t>
      </w:r>
      <w:r w:rsidRPr="00E253FD">
        <w:rPr>
          <w:rFonts w:hint="eastAsia"/>
        </w:rPr>
        <w:t>螢幕顯示：</w:t>
      </w:r>
    </w:p>
    <w:p w:rsidR="00BE073F" w:rsidRPr="00E253FD" w:rsidRDefault="00BE073F" w:rsidP="00BE073F">
      <w:pPr>
        <w:rPr>
          <w:rFonts w:ascii="Courier New" w:hAnsi="Courier New" w:cs="Courier New"/>
          <w:kern w:val="0"/>
          <w:sz w:val="20"/>
          <w:szCs w:val="20"/>
        </w:rPr>
      </w:pPr>
      <w:r w:rsidRPr="00E253FD">
        <w:rPr>
          <w:rFonts w:ascii="Courier New" w:hAnsi="Courier New" w:cs="Courier New" w:hint="eastAsia"/>
          <w:kern w:val="0"/>
          <w:szCs w:val="24"/>
        </w:rPr>
        <w:t xml:space="preserve">            </w:t>
      </w:r>
      <w:r w:rsidRPr="00E253FD">
        <w:rPr>
          <w:rFonts w:hint="eastAsia"/>
          <w:szCs w:val="24"/>
        </w:rPr>
        <w:t>輸入</w:t>
      </w:r>
      <w:r w:rsidRPr="00E253FD">
        <w:rPr>
          <w:rFonts w:hint="eastAsia"/>
        </w:rPr>
        <w:t>刪減學生</w:t>
      </w:r>
      <w:r w:rsidRPr="00E253FD">
        <w:rPr>
          <w:rFonts w:cs="Courier New" w:hint="eastAsia"/>
          <w:kern w:val="0"/>
          <w:szCs w:val="24"/>
        </w:rPr>
        <w:t>的</w:t>
      </w:r>
      <w:r w:rsidRPr="00E253FD">
        <w:rPr>
          <w:rFonts w:hint="eastAsia"/>
        </w:rPr>
        <w:t xml:space="preserve">ID </w:t>
      </w:r>
    </w:p>
    <w:p w:rsidR="00BE073F" w:rsidRPr="00E253FD" w:rsidRDefault="00BE073F" w:rsidP="00BE073F">
      <w:pPr>
        <w:rPr>
          <w:rFonts w:ascii="Courier New" w:hAnsi="Courier New" w:cs="Courier New"/>
          <w:kern w:val="0"/>
          <w:szCs w:val="24"/>
        </w:rPr>
      </w:pPr>
      <w:r w:rsidRPr="00E253FD">
        <w:rPr>
          <w:rFonts w:ascii="Courier New" w:hAnsi="Courier New" w:cs="Courier New" w:hint="eastAsia"/>
          <w:kern w:val="0"/>
          <w:sz w:val="20"/>
          <w:szCs w:val="20"/>
        </w:rPr>
        <w:t xml:space="preserve">              </w:t>
      </w:r>
      <w:r w:rsidRPr="00E253FD">
        <w:rPr>
          <w:rFonts w:ascii="Courier New" w:hAnsi="Courier New" w:cs="Courier New" w:hint="eastAsia"/>
          <w:kern w:val="0"/>
          <w:szCs w:val="24"/>
        </w:rPr>
        <w:t>確認</w:t>
      </w:r>
      <w:r w:rsidRPr="00E253FD">
        <w:rPr>
          <w:rFonts w:hint="eastAsia"/>
        </w:rPr>
        <w:t>刪減學生</w:t>
      </w:r>
      <w:r w:rsidRPr="00E253FD">
        <w:rPr>
          <w:rFonts w:hint="eastAsia"/>
        </w:rPr>
        <w:t>995002901</w:t>
      </w:r>
      <w:r w:rsidRPr="00E253FD">
        <w:rPr>
          <w:rFonts w:ascii="Courier New" w:hAnsi="Courier New" w:cs="Courier New" w:hint="eastAsia"/>
          <w:kern w:val="0"/>
          <w:szCs w:val="24"/>
        </w:rPr>
        <w:t>舒晨馨</w:t>
      </w:r>
      <w:r w:rsidRPr="00E253FD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E253FD">
        <w:rPr>
          <w:rFonts w:ascii="Courier New" w:hAnsi="Courier New" w:cs="Courier New" w:hint="eastAsia"/>
          <w:kern w:val="0"/>
          <w:szCs w:val="24"/>
        </w:rPr>
        <w:t xml:space="preserve">(yes/no) </w:t>
      </w:r>
    </w:p>
    <w:p w:rsidR="00BE073F" w:rsidRPr="00E253FD" w:rsidRDefault="00BE073F" w:rsidP="00BE073F">
      <w:pPr>
        <w:rPr>
          <w:rFonts w:ascii="Courier New" w:hAnsi="Courier New" w:cs="Courier New"/>
          <w:kern w:val="0"/>
          <w:szCs w:val="24"/>
        </w:rPr>
      </w:pPr>
      <w:r w:rsidRPr="00E253FD">
        <w:rPr>
          <w:rFonts w:ascii="Courier New" w:hAnsi="Courier New" w:cs="Courier New" w:hint="eastAsia"/>
          <w:kern w:val="0"/>
          <w:szCs w:val="24"/>
        </w:rPr>
        <w:t xml:space="preserve">            </w:t>
      </w:r>
      <w:r w:rsidRPr="00E253FD">
        <w:rPr>
          <w:rFonts w:hint="eastAsia"/>
        </w:rPr>
        <w:t>刪減學生</w:t>
      </w:r>
      <w:r w:rsidRPr="00E253FD">
        <w:rPr>
          <w:rFonts w:hint="eastAsia"/>
        </w:rPr>
        <w:t>995002901</w:t>
      </w:r>
      <w:r w:rsidRPr="00E253FD">
        <w:rPr>
          <w:rFonts w:ascii="Courier New" w:hAnsi="Courier New" w:cs="Courier New" w:hint="eastAsia"/>
          <w:kern w:val="0"/>
          <w:szCs w:val="24"/>
        </w:rPr>
        <w:t>舒晨馨</w:t>
      </w:r>
      <w:r w:rsidRPr="00E253FD">
        <w:rPr>
          <w:rFonts w:ascii="Courier New" w:hAnsi="Courier New" w:cs="Courier New" w:hint="eastAsia"/>
          <w:kern w:val="0"/>
          <w:szCs w:val="24"/>
        </w:rPr>
        <w:t xml:space="preserve"> </w:t>
      </w:r>
      <w:r w:rsidRPr="00E253FD">
        <w:rPr>
          <w:rFonts w:ascii="Courier New" w:hAnsi="Courier New" w:cs="Courier New" w:hint="eastAsia"/>
          <w:kern w:val="0"/>
          <w:szCs w:val="24"/>
        </w:rPr>
        <w:t>完成了</w:t>
      </w:r>
    </w:p>
    <w:p w:rsidR="00BE073F" w:rsidRPr="00E253FD" w:rsidRDefault="00BE073F" w:rsidP="00BE073F">
      <w:r w:rsidRPr="00E253FD">
        <w:rPr>
          <w:rFonts w:ascii="Courier New" w:hAnsi="Courier New" w:cs="Courier New" w:hint="eastAsia"/>
          <w:kern w:val="0"/>
          <w:szCs w:val="24"/>
        </w:rPr>
        <w:t xml:space="preserve">  </w:t>
      </w:r>
      <w:r w:rsidRPr="00E253FD">
        <w:rPr>
          <w:rFonts w:hint="eastAsia"/>
        </w:rPr>
        <w:t>如輸入指令</w:t>
      </w:r>
      <w:r w:rsidRPr="00E253FD">
        <w:rPr>
          <w:rFonts w:hint="eastAsia"/>
        </w:rPr>
        <w:t xml:space="preserve"> A </w:t>
      </w:r>
      <w:r w:rsidRPr="00E253FD">
        <w:rPr>
          <w:rFonts w:hint="eastAsia"/>
        </w:rPr>
        <w:t>螢幕顯示：</w:t>
      </w:r>
    </w:p>
    <w:p w:rsidR="00BE073F" w:rsidRPr="00E253FD" w:rsidRDefault="00BE073F" w:rsidP="00BE073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E253FD">
        <w:rPr>
          <w:rFonts w:ascii="Courier New" w:hAnsi="Courier New" w:cs="Courier New" w:hint="eastAsia"/>
          <w:kern w:val="0"/>
          <w:szCs w:val="24"/>
        </w:rPr>
        <w:t xml:space="preserve">            </w:t>
      </w:r>
      <w:r w:rsidRPr="00E253FD">
        <w:rPr>
          <w:rFonts w:hint="eastAsia"/>
        </w:rPr>
        <w:t>輸入更改分數學生</w:t>
      </w:r>
      <w:r w:rsidRPr="00E253FD">
        <w:rPr>
          <w:rFonts w:cs="Courier New" w:hint="eastAsia"/>
          <w:kern w:val="0"/>
          <w:szCs w:val="24"/>
        </w:rPr>
        <w:t>的</w:t>
      </w:r>
      <w:r w:rsidRPr="00E253FD">
        <w:rPr>
          <w:rFonts w:hint="eastAsia"/>
        </w:rPr>
        <w:t xml:space="preserve">ID </w:t>
      </w:r>
    </w:p>
    <w:p w:rsidR="00BE073F" w:rsidRPr="00E253FD" w:rsidRDefault="00BE073F" w:rsidP="00BE073F">
      <w:pPr>
        <w:rPr>
          <w:rFonts w:ascii="新細明體" w:hAnsi="新細明體" w:cs="Courier New"/>
          <w:kern w:val="0"/>
          <w:szCs w:val="24"/>
        </w:rPr>
      </w:pPr>
      <w:r w:rsidRPr="00E253FD">
        <w:rPr>
          <w:rFonts w:hint="eastAsia"/>
        </w:rPr>
        <w:t xml:space="preserve">            </w:t>
      </w:r>
      <w:r w:rsidRPr="00E253FD">
        <w:rPr>
          <w:rFonts w:ascii="新細明體" w:hAnsi="新細明體" w:cs="Courier New" w:hint="eastAsia"/>
          <w:kern w:val="0"/>
          <w:szCs w:val="24"/>
        </w:rPr>
        <w:t>姓名  凌宗廷</w:t>
      </w:r>
    </w:p>
    <w:p w:rsidR="00BE073F" w:rsidRPr="00E253FD" w:rsidRDefault="00BE073F" w:rsidP="00BE073F">
      <w:pPr>
        <w:rPr>
          <w:rFonts w:ascii="新細明體" w:hAnsi="新細明體" w:cs="Courier New"/>
          <w:kern w:val="0"/>
          <w:szCs w:val="24"/>
        </w:rPr>
      </w:pPr>
      <w:r w:rsidRPr="00E253FD">
        <w:rPr>
          <w:rFonts w:ascii="新細明體" w:hAnsi="新細明體" w:cs="Courier New" w:hint="eastAsia"/>
          <w:kern w:val="0"/>
          <w:szCs w:val="24"/>
        </w:rPr>
        <w:t xml:space="preserve">              Lab1 87</w:t>
      </w:r>
    </w:p>
    <w:p w:rsidR="00BE073F" w:rsidRPr="00E253FD" w:rsidRDefault="00BE073F" w:rsidP="00BE073F">
      <w:pPr>
        <w:rPr>
          <w:rFonts w:ascii="新細明體" w:hAnsi="新細明體" w:cs="Courier New"/>
          <w:kern w:val="0"/>
          <w:szCs w:val="24"/>
        </w:rPr>
      </w:pPr>
      <w:r w:rsidRPr="00E253FD">
        <w:rPr>
          <w:rFonts w:ascii="新細明體" w:hAnsi="新細明體" w:cs="Courier New" w:hint="eastAsia"/>
          <w:kern w:val="0"/>
          <w:szCs w:val="24"/>
        </w:rPr>
        <w:t xml:space="preserve">              Lab2 86</w:t>
      </w:r>
    </w:p>
    <w:p w:rsidR="00BE073F" w:rsidRPr="00E253FD" w:rsidRDefault="00BE073F" w:rsidP="00BE073F">
      <w:pPr>
        <w:rPr>
          <w:rFonts w:ascii="新細明體" w:hAnsi="新細明體" w:cs="Courier New"/>
          <w:kern w:val="0"/>
          <w:szCs w:val="24"/>
        </w:rPr>
      </w:pPr>
      <w:r w:rsidRPr="00E253FD">
        <w:rPr>
          <w:rFonts w:ascii="新細明體" w:hAnsi="新細明體" w:cs="Courier New" w:hint="eastAsia"/>
          <w:kern w:val="0"/>
          <w:szCs w:val="24"/>
        </w:rPr>
        <w:t xml:space="preserve">              Lab3 98</w:t>
      </w:r>
    </w:p>
    <w:p w:rsidR="00BE073F" w:rsidRPr="00E253FD" w:rsidRDefault="00BE073F" w:rsidP="00BE073F">
      <w:pPr>
        <w:rPr>
          <w:rFonts w:ascii="新細明體" w:hAnsi="新細明體" w:cs="Courier New"/>
          <w:kern w:val="0"/>
          <w:szCs w:val="24"/>
        </w:rPr>
      </w:pPr>
      <w:r w:rsidRPr="00E253FD">
        <w:rPr>
          <w:rFonts w:ascii="新細明體" w:hAnsi="新細明體" w:cs="Courier New" w:hint="eastAsia"/>
          <w:kern w:val="0"/>
          <w:szCs w:val="24"/>
        </w:rPr>
        <w:t xml:space="preserve">              Mid-term 88</w:t>
      </w:r>
    </w:p>
    <w:p w:rsidR="00BE073F" w:rsidRPr="00E253FD" w:rsidRDefault="00BE073F" w:rsidP="00BE073F">
      <w:pPr>
        <w:rPr>
          <w:rFonts w:ascii="新細明體" w:hAnsi="新細明體" w:cs="Courier New"/>
          <w:kern w:val="0"/>
          <w:szCs w:val="24"/>
        </w:rPr>
      </w:pPr>
      <w:r w:rsidRPr="00E253FD">
        <w:rPr>
          <w:rFonts w:ascii="新細明體" w:hAnsi="新細明體" w:cs="Courier New" w:hint="eastAsia"/>
          <w:kern w:val="0"/>
          <w:szCs w:val="24"/>
        </w:rPr>
        <w:t xml:space="preserve">              Final exam 87</w:t>
      </w:r>
    </w:p>
    <w:p w:rsidR="00BE073F" w:rsidRPr="00E253FD" w:rsidRDefault="00BE073F" w:rsidP="00BE073F">
      <w:pPr>
        <w:autoSpaceDE w:val="0"/>
        <w:autoSpaceDN w:val="0"/>
        <w:adjustRightInd w:val="0"/>
        <w:rPr>
          <w:szCs w:val="24"/>
        </w:rPr>
      </w:pPr>
      <w:r w:rsidRPr="00E253FD">
        <w:rPr>
          <w:rFonts w:ascii="Courier New" w:hAnsi="Courier New" w:cs="Courier New" w:hint="eastAsia"/>
          <w:kern w:val="0"/>
          <w:sz w:val="20"/>
          <w:szCs w:val="20"/>
        </w:rPr>
        <w:t xml:space="preserve">              </w:t>
      </w:r>
      <w:r w:rsidRPr="00E253FD">
        <w:rPr>
          <w:rFonts w:hint="eastAsia"/>
          <w:szCs w:val="24"/>
        </w:rPr>
        <w:t>依序輸出是否要更改某一類別的分數</w:t>
      </w:r>
    </w:p>
    <w:p w:rsidR="00BE073F" w:rsidRPr="00E253FD" w:rsidRDefault="00BE073F" w:rsidP="00BE073F">
      <w:pPr>
        <w:autoSpaceDE w:val="0"/>
        <w:autoSpaceDN w:val="0"/>
        <w:adjustRightInd w:val="0"/>
        <w:rPr>
          <w:szCs w:val="24"/>
        </w:rPr>
      </w:pPr>
      <w:r w:rsidRPr="00E253FD">
        <w:rPr>
          <w:szCs w:val="24"/>
        </w:rPr>
        <w:tab/>
      </w:r>
      <w:r w:rsidRPr="00E253FD">
        <w:rPr>
          <w:szCs w:val="24"/>
        </w:rPr>
        <w:tab/>
      </w:r>
      <w:r w:rsidRPr="00E253FD">
        <w:rPr>
          <w:szCs w:val="24"/>
        </w:rPr>
        <w:tab/>
      </w:r>
      <w:r w:rsidRPr="00E253FD">
        <w:rPr>
          <w:rFonts w:hint="eastAsia"/>
          <w:szCs w:val="24"/>
        </w:rPr>
        <w:t>若使用者輸入</w:t>
      </w:r>
      <w:r w:rsidRPr="00E253FD">
        <w:rPr>
          <w:rFonts w:hint="eastAsia"/>
          <w:szCs w:val="24"/>
        </w:rPr>
        <w:t>Yes</w:t>
      </w:r>
      <w:r w:rsidRPr="00E253FD">
        <w:rPr>
          <w:rFonts w:hint="eastAsia"/>
          <w:szCs w:val="24"/>
        </w:rPr>
        <w:t>則修改其分數</w:t>
      </w:r>
    </w:p>
    <w:p w:rsidR="00BE073F" w:rsidRPr="00E253FD" w:rsidRDefault="00BE073F" w:rsidP="00BE073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E253FD">
        <w:rPr>
          <w:szCs w:val="24"/>
        </w:rPr>
        <w:tab/>
      </w:r>
      <w:r w:rsidRPr="00E253FD">
        <w:rPr>
          <w:szCs w:val="24"/>
        </w:rPr>
        <w:tab/>
      </w:r>
      <w:r w:rsidRPr="00E253FD">
        <w:rPr>
          <w:szCs w:val="24"/>
        </w:rPr>
        <w:tab/>
      </w:r>
      <w:r w:rsidRPr="00E253FD">
        <w:rPr>
          <w:rFonts w:hint="eastAsia"/>
          <w:szCs w:val="24"/>
        </w:rPr>
        <w:t>若使用者輸出</w:t>
      </w:r>
      <w:r w:rsidRPr="00E253FD">
        <w:rPr>
          <w:rFonts w:hint="eastAsia"/>
          <w:szCs w:val="24"/>
        </w:rPr>
        <w:t>No</w:t>
      </w:r>
      <w:r w:rsidRPr="00E253FD">
        <w:rPr>
          <w:rFonts w:hint="eastAsia"/>
          <w:szCs w:val="24"/>
        </w:rPr>
        <w:t>則跳到下一選項</w:t>
      </w:r>
    </w:p>
    <w:p w:rsidR="00BE073F" w:rsidRPr="00E253FD" w:rsidRDefault="00BE073F" w:rsidP="00BE073F">
      <w:pPr>
        <w:rPr>
          <w:rFonts w:ascii="Courier New" w:hAnsi="Courier New" w:cs="Courier New"/>
          <w:kern w:val="0"/>
          <w:szCs w:val="24"/>
        </w:rPr>
      </w:pPr>
      <w:r w:rsidRPr="00E253FD">
        <w:rPr>
          <w:rFonts w:ascii="Courier New" w:hAnsi="Courier New" w:cs="Courier New" w:hint="eastAsia"/>
          <w:kern w:val="0"/>
          <w:sz w:val="20"/>
          <w:szCs w:val="20"/>
        </w:rPr>
        <w:t xml:space="preserve">              </w:t>
      </w:r>
      <w:r w:rsidRPr="00E253FD">
        <w:rPr>
          <w:rFonts w:ascii="Courier New" w:hAnsi="Courier New" w:cs="Courier New" w:hint="eastAsia"/>
          <w:kern w:val="0"/>
          <w:sz w:val="20"/>
          <w:szCs w:val="20"/>
        </w:rPr>
        <w:t>最後顯示</w:t>
      </w:r>
      <w:r w:rsidRPr="00E253FD">
        <w:rPr>
          <w:rFonts w:ascii="Courier New" w:hAnsi="Courier New" w:cs="Courier New" w:hint="eastAsia"/>
          <w:kern w:val="0"/>
          <w:szCs w:val="24"/>
        </w:rPr>
        <w:t>更改</w:t>
      </w:r>
      <w:r w:rsidRPr="00E253FD">
        <w:rPr>
          <w:rFonts w:hint="eastAsia"/>
        </w:rPr>
        <w:t>分數</w:t>
      </w:r>
      <w:r w:rsidRPr="00E253FD">
        <w:rPr>
          <w:rFonts w:hint="eastAsia"/>
        </w:rPr>
        <w:t xml:space="preserve"> </w:t>
      </w:r>
      <w:r w:rsidRPr="00E253FD">
        <w:rPr>
          <w:rFonts w:ascii="Courier New" w:hAnsi="Courier New" w:cs="Courier New" w:hint="eastAsia"/>
          <w:kern w:val="0"/>
          <w:szCs w:val="24"/>
        </w:rPr>
        <w:t>完成了</w:t>
      </w:r>
    </w:p>
    <w:p w:rsidR="00BE073F" w:rsidRPr="00E253FD" w:rsidRDefault="00BE073F" w:rsidP="00BE073F"/>
    <w:p w:rsidR="00BE073F" w:rsidRPr="00E253FD" w:rsidRDefault="00BE073F" w:rsidP="00BE073F">
      <w:r w:rsidRPr="00E253FD">
        <w:rPr>
          <w:rFonts w:hint="eastAsia"/>
        </w:rPr>
        <w:t>使用者接著不斷輸入上述指令</w:t>
      </w:r>
      <w:r w:rsidRPr="00E253FD">
        <w:rPr>
          <w:rFonts w:hint="eastAsia"/>
        </w:rPr>
        <w:t xml:space="preserve"> </w:t>
      </w:r>
      <w:r w:rsidRPr="00E253FD">
        <w:rPr>
          <w:rFonts w:hint="eastAsia"/>
        </w:rPr>
        <w:t>直到輸入</w:t>
      </w:r>
      <w:r w:rsidRPr="00E253FD">
        <w:rPr>
          <w:rFonts w:hint="eastAsia"/>
        </w:rPr>
        <w:t>E (</w:t>
      </w:r>
      <w:r w:rsidRPr="00E253FD">
        <w:rPr>
          <w:rFonts w:hint="eastAsia"/>
        </w:rPr>
        <w:t>離開選單</w:t>
      </w:r>
      <w:r w:rsidRPr="00E253FD">
        <w:rPr>
          <w:rFonts w:hint="eastAsia"/>
        </w:rPr>
        <w:t>)</w:t>
      </w:r>
    </w:p>
    <w:p w:rsidR="00BE073F" w:rsidRPr="00E253FD" w:rsidRDefault="00BE073F" w:rsidP="00BE073F">
      <w:pPr>
        <w:spacing w:line="360" w:lineRule="auto"/>
      </w:pPr>
      <w:r w:rsidRPr="00E253FD">
        <w:rPr>
          <w:rFonts w:hint="eastAsia"/>
        </w:rPr>
        <w:t>螢幕再度顯示：輸入</w:t>
      </w:r>
      <w:r w:rsidRPr="00E253FD">
        <w:rPr>
          <w:rFonts w:hint="eastAsia"/>
        </w:rPr>
        <w:t>ID</w:t>
      </w:r>
      <w:r w:rsidRPr="00E253FD">
        <w:rPr>
          <w:rFonts w:hint="eastAsia"/>
        </w:rPr>
        <w:t>或</w:t>
      </w:r>
      <w:r w:rsidRPr="00E253FD">
        <w:rPr>
          <w:rFonts w:hint="eastAsia"/>
        </w:rPr>
        <w:t xml:space="preserve"> Q (</w:t>
      </w:r>
      <w:r w:rsidRPr="00E253FD">
        <w:rPr>
          <w:rFonts w:hint="eastAsia"/>
        </w:rPr>
        <w:t>結束使用</w:t>
      </w:r>
      <w:r w:rsidRPr="00E253FD">
        <w:rPr>
          <w:rFonts w:hint="eastAsia"/>
        </w:rPr>
        <w:t>)</w:t>
      </w:r>
      <w:r w:rsidRPr="00E253FD">
        <w:rPr>
          <w:rFonts w:hint="eastAsia"/>
        </w:rPr>
        <w:t>？</w:t>
      </w:r>
      <w:r w:rsidRPr="00E253FD">
        <w:rPr>
          <w:rFonts w:hint="eastAsia"/>
        </w:rPr>
        <w:t xml:space="preserve"> </w:t>
      </w:r>
      <w:r w:rsidRPr="00E253FD">
        <w:rPr>
          <w:rFonts w:hint="eastAsia"/>
        </w:rPr>
        <w:t>使用者輸入</w:t>
      </w:r>
      <w:r w:rsidRPr="00E253FD">
        <w:rPr>
          <w:rFonts w:hint="eastAsia"/>
        </w:rPr>
        <w:t>Q (</w:t>
      </w:r>
      <w:r w:rsidRPr="00E253FD">
        <w:rPr>
          <w:rFonts w:hint="eastAsia"/>
        </w:rPr>
        <w:t>結束使用</w:t>
      </w:r>
      <w:r w:rsidRPr="00E253FD">
        <w:rPr>
          <w:rFonts w:hint="eastAsia"/>
        </w:rPr>
        <w:t xml:space="preserve">) </w:t>
      </w:r>
      <w:r w:rsidRPr="00E253FD">
        <w:rPr>
          <w:rFonts w:hint="eastAsia"/>
        </w:rPr>
        <w:t>系統就結束了</w:t>
      </w:r>
    </w:p>
    <w:p w:rsidR="00D273D5" w:rsidRDefault="00D273D5"/>
    <w:p w:rsidR="00BE073F" w:rsidRPr="00177A34" w:rsidRDefault="00177A34" w:rsidP="00177A34">
      <w:pPr>
        <w:pStyle w:val="a7"/>
        <w:numPr>
          <w:ilvl w:val="0"/>
          <w:numId w:val="8"/>
        </w:numPr>
        <w:ind w:leftChars="0"/>
        <w:rPr>
          <w:b/>
          <w:sz w:val="32"/>
          <w:szCs w:val="32"/>
        </w:rPr>
      </w:pPr>
      <w:r w:rsidRPr="00177A34">
        <w:rPr>
          <w:b/>
          <w:sz w:val="32"/>
          <w:szCs w:val="32"/>
        </w:rPr>
        <w:t>Acceptance Test Cases</w:t>
      </w:r>
      <w:r w:rsidRPr="00177A34">
        <w:rPr>
          <w:color w:val="FF0000"/>
        </w:rPr>
        <w:t xml:space="preserve"> </w:t>
      </w:r>
      <w:r w:rsidRPr="00177A34">
        <w:rPr>
          <w:rFonts w:hint="eastAsia"/>
          <w:b/>
          <w:sz w:val="32"/>
          <w:szCs w:val="32"/>
        </w:rPr>
        <w:t>驗收測試案例</w:t>
      </w:r>
    </w:p>
    <w:p w:rsidR="00177A34" w:rsidRDefault="00177A34" w:rsidP="00177A34">
      <w:pPr>
        <w:numPr>
          <w:ilvl w:val="0"/>
          <w:numId w:val="5"/>
        </w:numPr>
      </w:pPr>
      <w:r>
        <w:lastRenderedPageBreak/>
        <w:t xml:space="preserve">A user interface (aUI) 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 w:rsidR="00177A34" w:rsidRDefault="00177A34" w:rsidP="00177A34">
      <w:pPr>
        <w:ind w:firstLineChars="150" w:firstLine="360"/>
      </w:pPr>
      <w:r>
        <w:t>aUI</w:t>
      </w:r>
      <w:r>
        <w:rPr>
          <w:rFonts w:hint="eastAsia"/>
        </w:rPr>
        <w:t>顯示：結束了</w:t>
      </w:r>
    </w:p>
    <w:p w:rsidR="00177A34" w:rsidRDefault="00177A34" w:rsidP="00177A34">
      <w:pPr>
        <w:ind w:left="480" w:firstLine="360"/>
      </w:pPr>
    </w:p>
    <w:p w:rsidR="00177A34" w:rsidRDefault="00177A34" w:rsidP="00177A34">
      <w:pPr>
        <w:numPr>
          <w:ilvl w:val="0"/>
          <w:numId w:val="5"/>
        </w:numPr>
      </w:pP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962001051</w:t>
      </w:r>
    </w:p>
    <w:p w:rsidR="00177A34" w:rsidRDefault="00177A34" w:rsidP="00177A34">
      <w:pPr>
        <w:ind w:firstLine="360"/>
      </w:pPr>
      <w:r>
        <w:t>aUI</w:t>
      </w:r>
      <w:r>
        <w:rPr>
          <w:rFonts w:hint="eastAsia"/>
        </w:rPr>
        <w:t>顯示：</w:t>
      </w:r>
      <w:r>
        <w:t xml:space="preserve">Welcome </w:t>
      </w:r>
      <w:r>
        <w:rPr>
          <w:rFonts w:hint="eastAsia"/>
        </w:rPr>
        <w:t>李威廷</w:t>
      </w:r>
    </w:p>
    <w:p w:rsidR="00177A34" w:rsidRDefault="00177A34" w:rsidP="00177A34">
      <w:pPr>
        <w:ind w:firstLineChars="600" w:firstLine="1440"/>
      </w:pPr>
      <w:r>
        <w:rPr>
          <w:rFonts w:hint="eastAsia"/>
        </w:rPr>
        <w:t>輸入指令</w:t>
      </w:r>
      <w:r>
        <w:t xml:space="preserve"> 1) G </w:t>
      </w:r>
      <w:r>
        <w:rPr>
          <w:rFonts w:hint="eastAsia"/>
        </w:rPr>
        <w:t>顯示成績</w:t>
      </w:r>
      <w:r>
        <w:t xml:space="preserve"> (Grade) </w:t>
      </w:r>
    </w:p>
    <w:p w:rsidR="00177A34" w:rsidRDefault="00177A34" w:rsidP="00177A34">
      <w:pPr>
        <w:ind w:left="960" w:firstLineChars="650" w:firstLine="1560"/>
      </w:pPr>
      <w:r>
        <w:t xml:space="preserve">2) R </w:t>
      </w:r>
      <w:r>
        <w:rPr>
          <w:rFonts w:hint="eastAsia"/>
        </w:rPr>
        <w:t>顯示排名</w:t>
      </w:r>
      <w:r>
        <w:t xml:space="preserve"> (Rank) </w:t>
      </w:r>
    </w:p>
    <w:p w:rsidR="00177A34" w:rsidRDefault="00177A34" w:rsidP="00177A34">
      <w:pPr>
        <w:ind w:left="960" w:firstLineChars="650" w:firstLine="1560"/>
      </w:pPr>
      <w:r>
        <w:t>3) W</w:t>
      </w:r>
      <w:r>
        <w:rPr>
          <w:rFonts w:hint="eastAsia"/>
        </w:rPr>
        <w:t>更新配分</w:t>
      </w:r>
      <w:r>
        <w:t xml:space="preserve"> (Weight) </w:t>
      </w:r>
    </w:p>
    <w:p w:rsidR="00177A34" w:rsidRDefault="00177A34" w:rsidP="00177A34">
      <w:pPr>
        <w:ind w:left="960" w:firstLineChars="650" w:firstLine="1560"/>
      </w:pPr>
      <w:r>
        <w:t xml:space="preserve">4) E </w:t>
      </w:r>
      <w:r>
        <w:rPr>
          <w:rFonts w:hint="eastAsia"/>
        </w:rPr>
        <w:t>離開選單</w:t>
      </w:r>
      <w:r>
        <w:t xml:space="preserve"> (Exit)  </w:t>
      </w:r>
    </w:p>
    <w:p w:rsidR="00177A34" w:rsidRDefault="00177A34" w:rsidP="00177A34">
      <w:pPr>
        <w:ind w:left="960" w:firstLineChars="650" w:firstLine="1560"/>
      </w:pPr>
    </w:p>
    <w:p w:rsidR="00177A34" w:rsidRDefault="00177A34" w:rsidP="00177A34">
      <w:pPr>
        <w:ind w:firstLine="480"/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>E</w:t>
      </w:r>
      <w:r>
        <w:t xml:space="preserve"> </w:t>
      </w:r>
    </w:p>
    <w:p w:rsidR="00177A34" w:rsidRDefault="00177A34" w:rsidP="00177A34">
      <w:pPr>
        <w:ind w:firstLine="480"/>
      </w:pPr>
    </w:p>
    <w:p w:rsidR="00177A34" w:rsidRDefault="00177A34" w:rsidP="00177A34">
      <w:pPr>
        <w:ind w:left="360" w:firstLineChars="50" w:firstLine="120"/>
      </w:pP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 w:rsidR="00177A34" w:rsidRDefault="00177A34" w:rsidP="00177A34">
      <w:pPr>
        <w:ind w:firstLine="480"/>
      </w:pPr>
      <w:r>
        <w:t>aUI</w:t>
      </w:r>
      <w:r>
        <w:rPr>
          <w:rFonts w:hint="eastAsia"/>
        </w:rPr>
        <w:t>顯示：結束了</w:t>
      </w:r>
    </w:p>
    <w:p w:rsidR="00177A34" w:rsidRDefault="00177A34" w:rsidP="00177A34"/>
    <w:p w:rsidR="00177A34" w:rsidRDefault="00177A34" w:rsidP="00177A34">
      <w:pPr>
        <w:numPr>
          <w:ilvl w:val="0"/>
          <w:numId w:val="5"/>
        </w:numPr>
      </w:pPr>
      <w:r>
        <w:rPr>
          <w:rFonts w:hint="eastAsia"/>
        </w:rPr>
        <w:t>開始至輸入指令如上</w:t>
      </w:r>
    </w:p>
    <w:p w:rsidR="00177A34" w:rsidRDefault="00177A34" w:rsidP="00177A34"/>
    <w:p w:rsidR="00177A34" w:rsidRDefault="00177A34" w:rsidP="00177A34">
      <w:pPr>
        <w:ind w:firstLine="480"/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 xml:space="preserve">G </w:t>
      </w:r>
    </w:p>
    <w:p w:rsidR="00177A34" w:rsidRDefault="00177A34" w:rsidP="00177A34">
      <w:pPr>
        <w:ind w:left="480"/>
      </w:pPr>
      <w:r>
        <w:t>aGradeSystem</w:t>
      </w:r>
      <w:r>
        <w:rPr>
          <w:rFonts w:hint="eastAsia"/>
        </w:rPr>
        <w:t>顯示：</w:t>
      </w:r>
      <w:r>
        <w:t xml:space="preserve"> </w:t>
      </w:r>
      <w:r>
        <w:br/>
      </w:r>
      <w:r>
        <w:rPr>
          <w:rFonts w:hint="eastAsia"/>
        </w:rPr>
        <w:t>李威廷成績：</w:t>
      </w:r>
      <w:r>
        <w:t>lab1</w:t>
      </w:r>
      <w:r>
        <w:rPr>
          <w:rFonts w:hint="eastAsia"/>
        </w:rPr>
        <w:t>：</w:t>
      </w:r>
      <w:r>
        <w:t xml:space="preserve">     81</w:t>
      </w:r>
    </w:p>
    <w:p w:rsidR="00177A34" w:rsidRDefault="00177A34" w:rsidP="00177A34">
      <w:pPr>
        <w:ind w:left="480" w:firstLineChars="600" w:firstLine="1440"/>
      </w:pPr>
      <w:r>
        <w:t>lab2</w:t>
      </w:r>
      <w:r>
        <w:rPr>
          <w:rFonts w:hint="eastAsia"/>
        </w:rPr>
        <w:t>：</w:t>
      </w:r>
      <w:r>
        <w:t xml:space="preserve">     98</w:t>
      </w:r>
    </w:p>
    <w:p w:rsidR="00177A34" w:rsidRDefault="00177A34" w:rsidP="00177A34">
      <w:pPr>
        <w:ind w:left="480" w:firstLineChars="600" w:firstLine="1440"/>
      </w:pPr>
      <w:r>
        <w:t>lab3</w:t>
      </w:r>
      <w:r>
        <w:rPr>
          <w:rFonts w:hint="eastAsia"/>
        </w:rPr>
        <w:t>：</w:t>
      </w:r>
      <w:r>
        <w:t xml:space="preserve">     84</w:t>
      </w:r>
    </w:p>
    <w:p w:rsidR="00177A34" w:rsidRDefault="00177A34" w:rsidP="00177A34">
      <w:pPr>
        <w:ind w:left="1440" w:firstLine="480"/>
      </w:pPr>
      <w:r>
        <w:t>mid-term :  90</w:t>
      </w:r>
      <w:r>
        <w:rPr>
          <w:rFonts w:hint="eastAsia"/>
          <w:color w:val="FF0000"/>
        </w:rPr>
        <w:t>註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依英文用字</w:t>
      </w:r>
      <w:r>
        <w:rPr>
          <w:color w:val="FF0000"/>
        </w:rPr>
        <w:t>mid</w:t>
      </w:r>
      <w:r>
        <w:rPr>
          <w:rFonts w:hint="eastAsia"/>
          <w:color w:val="FF0000"/>
        </w:rPr>
        <w:t>及</w:t>
      </w:r>
      <w:r>
        <w:rPr>
          <w:color w:val="FF0000"/>
        </w:rPr>
        <w:t xml:space="preserve">term </w:t>
      </w:r>
      <w:r>
        <w:rPr>
          <w:rFonts w:hint="eastAsia"/>
          <w:color w:val="FF0000"/>
        </w:rPr>
        <w:t>用</w:t>
      </w:r>
      <w:r>
        <w:rPr>
          <w:color w:val="FF0000"/>
        </w:rPr>
        <w:t xml:space="preserve"> “-“ </w:t>
      </w:r>
      <w:r>
        <w:rPr>
          <w:rFonts w:hint="eastAsia"/>
          <w:color w:val="FF0000"/>
        </w:rPr>
        <w:t>連結為一字</w:t>
      </w:r>
    </w:p>
    <w:p w:rsidR="00177A34" w:rsidRDefault="00177A34" w:rsidP="00177A34">
      <w:pPr>
        <w:ind w:left="1440" w:firstLine="480"/>
      </w:pPr>
      <w:r>
        <w:rPr>
          <w:rFonts w:cs="Courier New"/>
          <w:kern w:val="0"/>
          <w:szCs w:val="24"/>
        </w:rPr>
        <w:t>final exam</w:t>
      </w:r>
      <w:r>
        <w:rPr>
          <w:rFonts w:hint="eastAsia"/>
        </w:rPr>
        <w:t>：</w:t>
      </w:r>
      <w:r>
        <w:t xml:space="preserve">93  </w:t>
      </w:r>
      <w:r>
        <w:rPr>
          <w:rFonts w:hint="eastAsia"/>
          <w:color w:val="FF0000"/>
        </w:rPr>
        <w:t>註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依英文用字</w:t>
      </w:r>
      <w:r>
        <w:rPr>
          <w:color w:val="FF0000"/>
        </w:rPr>
        <w:t xml:space="preserve"> final</w:t>
      </w:r>
      <w:r>
        <w:rPr>
          <w:rFonts w:hint="eastAsia"/>
          <w:color w:val="FF0000"/>
        </w:rPr>
        <w:t>及</w:t>
      </w:r>
      <w:r>
        <w:rPr>
          <w:color w:val="FF0000"/>
        </w:rPr>
        <w:t xml:space="preserve"> exam </w:t>
      </w:r>
      <w:r>
        <w:rPr>
          <w:rFonts w:hint="eastAsia"/>
          <w:color w:val="FF0000"/>
        </w:rPr>
        <w:t>為兩字</w:t>
      </w:r>
      <w:r>
        <w:t xml:space="preserve"> </w:t>
      </w:r>
    </w:p>
    <w:p w:rsidR="00177A34" w:rsidRDefault="00177A34" w:rsidP="00177A34">
      <w:pPr>
        <w:ind w:leftChars="600" w:left="1440" w:firstLine="480"/>
      </w:pPr>
      <w:r>
        <w:t>total grade : 91</w:t>
      </w:r>
      <w:r>
        <w:br/>
      </w:r>
    </w:p>
    <w:p w:rsidR="00177A34" w:rsidRDefault="00177A34" w:rsidP="00177A34">
      <w:pPr>
        <w:ind w:firstLine="480"/>
      </w:pPr>
      <w:r>
        <w:rPr>
          <w:rFonts w:hint="eastAsia"/>
        </w:rPr>
        <w:t>輸入指令如上</w:t>
      </w:r>
    </w:p>
    <w:p w:rsidR="00177A34" w:rsidRDefault="00177A34" w:rsidP="00177A34">
      <w:pPr>
        <w:ind w:firstLine="480"/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>E</w:t>
      </w:r>
      <w:r>
        <w:t xml:space="preserve"> </w:t>
      </w:r>
    </w:p>
    <w:p w:rsidR="00177A34" w:rsidRDefault="00177A34" w:rsidP="00177A34">
      <w:pPr>
        <w:ind w:firstLine="480"/>
      </w:pPr>
    </w:p>
    <w:p w:rsidR="00177A34" w:rsidRDefault="00177A34" w:rsidP="00177A34">
      <w:pPr>
        <w:ind w:left="360" w:firstLineChars="50" w:firstLine="120"/>
      </w:pP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 w:rsidR="00177A34" w:rsidRDefault="00177A34" w:rsidP="00177A34">
      <w:pPr>
        <w:ind w:firstLine="480"/>
      </w:pPr>
      <w:r>
        <w:t>aUI</w:t>
      </w:r>
      <w:r>
        <w:rPr>
          <w:rFonts w:hint="eastAsia"/>
        </w:rPr>
        <w:t>顯示：結束了</w:t>
      </w:r>
    </w:p>
    <w:p w:rsidR="00177A34" w:rsidRDefault="00177A34" w:rsidP="00177A34"/>
    <w:p w:rsidR="00177A34" w:rsidRDefault="00177A34" w:rsidP="00177A34">
      <w:r>
        <w:rPr>
          <w:rFonts w:hint="eastAsia"/>
        </w:rPr>
        <w:t>4.</w:t>
      </w:r>
      <w:r>
        <w:rPr>
          <w:rFonts w:hint="eastAsia"/>
        </w:rPr>
        <w:tab/>
      </w: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962001051</w:t>
      </w:r>
    </w:p>
    <w:p w:rsidR="00177A34" w:rsidRDefault="00177A34" w:rsidP="00177A34">
      <w:pPr>
        <w:ind w:firstLine="360"/>
      </w:pPr>
      <w:r>
        <w:rPr>
          <w:rFonts w:hint="eastAsia"/>
        </w:rPr>
        <w:t xml:space="preserve"> </w:t>
      </w:r>
      <w:r>
        <w:t>aUI</w:t>
      </w:r>
      <w:r>
        <w:rPr>
          <w:rFonts w:hint="eastAsia"/>
        </w:rPr>
        <w:t>顯示：</w:t>
      </w:r>
      <w:r>
        <w:t xml:space="preserve">Welcome </w:t>
      </w:r>
      <w:r>
        <w:rPr>
          <w:rFonts w:hint="eastAsia"/>
        </w:rPr>
        <w:t>李威廷</w:t>
      </w:r>
    </w:p>
    <w:p w:rsidR="00177A34" w:rsidRDefault="00177A34" w:rsidP="00177A34">
      <w:pPr>
        <w:ind w:firstLineChars="600" w:firstLine="1440"/>
      </w:pPr>
      <w:r>
        <w:rPr>
          <w:rFonts w:hint="eastAsia"/>
        </w:rPr>
        <w:t>輸入指令</w:t>
      </w:r>
      <w:r>
        <w:t xml:space="preserve"> 1) G </w:t>
      </w:r>
      <w:r>
        <w:rPr>
          <w:rFonts w:hint="eastAsia"/>
        </w:rPr>
        <w:t>顯示成績</w:t>
      </w:r>
      <w:r>
        <w:t xml:space="preserve"> (Grade) </w:t>
      </w:r>
    </w:p>
    <w:p w:rsidR="00177A34" w:rsidRDefault="00177A34" w:rsidP="00177A34">
      <w:pPr>
        <w:ind w:left="960" w:firstLineChars="650" w:firstLine="1560"/>
      </w:pPr>
      <w:r>
        <w:t xml:space="preserve">2) R </w:t>
      </w:r>
      <w:r>
        <w:rPr>
          <w:rFonts w:hint="eastAsia"/>
        </w:rPr>
        <w:t>顯示排名</w:t>
      </w:r>
      <w:r>
        <w:t xml:space="preserve"> (Rank) </w:t>
      </w:r>
    </w:p>
    <w:p w:rsidR="00177A34" w:rsidRDefault="00177A34" w:rsidP="00177A34">
      <w:pPr>
        <w:ind w:left="960" w:firstLineChars="650" w:firstLine="1560"/>
      </w:pPr>
      <w:r>
        <w:t>3) W</w:t>
      </w:r>
      <w:r>
        <w:rPr>
          <w:rFonts w:hint="eastAsia"/>
        </w:rPr>
        <w:t>更新配分</w:t>
      </w:r>
      <w:r>
        <w:t xml:space="preserve"> (Weight) </w:t>
      </w:r>
    </w:p>
    <w:p w:rsidR="00177A34" w:rsidRDefault="00177A34" w:rsidP="00177A34">
      <w:pPr>
        <w:ind w:left="960" w:firstLineChars="650" w:firstLine="1560"/>
      </w:pPr>
      <w:r>
        <w:lastRenderedPageBreak/>
        <w:t xml:space="preserve">4) E </w:t>
      </w:r>
      <w:r>
        <w:rPr>
          <w:rFonts w:hint="eastAsia"/>
        </w:rPr>
        <w:t>離開選單</w:t>
      </w:r>
      <w:r>
        <w:t xml:space="preserve"> (Exit)  </w:t>
      </w:r>
    </w:p>
    <w:p w:rsidR="00177A34" w:rsidRDefault="00177A34" w:rsidP="00177A34">
      <w:pPr>
        <w:ind w:firstLine="480"/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>E</w:t>
      </w:r>
      <w:r>
        <w:t xml:space="preserve"> </w:t>
      </w:r>
    </w:p>
    <w:p w:rsidR="00177A34" w:rsidRDefault="00177A34" w:rsidP="00177A34">
      <w:pPr>
        <w:ind w:firstLine="480"/>
      </w:pPr>
    </w:p>
    <w:p w:rsidR="00177A34" w:rsidRDefault="00177A34" w:rsidP="00177A34">
      <w:pPr>
        <w:ind w:firstLine="480"/>
      </w:pP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 w:rsidRPr="004C46F8">
        <w:rPr>
          <w:rFonts w:hint="eastAsia"/>
          <w:color w:val="FF0000"/>
        </w:rPr>
        <w:t>985002002</w:t>
      </w:r>
    </w:p>
    <w:p w:rsidR="00177A34" w:rsidRDefault="00177A34" w:rsidP="00177A34">
      <w:pPr>
        <w:ind w:firstLine="360"/>
      </w:pPr>
      <w:r>
        <w:rPr>
          <w:rFonts w:hint="eastAsia"/>
        </w:rPr>
        <w:tab/>
      </w:r>
      <w:r>
        <w:t>aUI</w:t>
      </w:r>
      <w:r>
        <w:rPr>
          <w:rFonts w:hint="eastAsia"/>
        </w:rPr>
        <w:t>顯示：</w:t>
      </w:r>
      <w:r>
        <w:t xml:space="preserve">Welcome </w:t>
      </w:r>
      <w:r>
        <w:rPr>
          <w:rFonts w:hint="eastAsia"/>
        </w:rPr>
        <w:t>林芯妤</w:t>
      </w:r>
    </w:p>
    <w:p w:rsidR="00177A34" w:rsidRDefault="00177A34" w:rsidP="00177A34">
      <w:pPr>
        <w:ind w:firstLineChars="600" w:firstLine="1440"/>
      </w:pPr>
      <w:r>
        <w:rPr>
          <w:rFonts w:hint="eastAsia"/>
        </w:rPr>
        <w:t>輸入指令</w:t>
      </w:r>
      <w:r>
        <w:t xml:space="preserve"> 1) G </w:t>
      </w:r>
      <w:r>
        <w:rPr>
          <w:rFonts w:hint="eastAsia"/>
        </w:rPr>
        <w:t>顯示成績</w:t>
      </w:r>
      <w:r>
        <w:t xml:space="preserve"> (Grade) </w:t>
      </w:r>
    </w:p>
    <w:p w:rsidR="00177A34" w:rsidRDefault="00177A34" w:rsidP="00177A34">
      <w:pPr>
        <w:ind w:left="960" w:firstLineChars="650" w:firstLine="1560"/>
      </w:pPr>
      <w:r>
        <w:t xml:space="preserve">2) R </w:t>
      </w:r>
      <w:r>
        <w:rPr>
          <w:rFonts w:hint="eastAsia"/>
        </w:rPr>
        <w:t>顯示排名</w:t>
      </w:r>
      <w:r>
        <w:t xml:space="preserve"> (Rank) </w:t>
      </w:r>
    </w:p>
    <w:p w:rsidR="00177A34" w:rsidRDefault="00177A34" w:rsidP="00177A34">
      <w:pPr>
        <w:ind w:left="960" w:firstLineChars="650" w:firstLine="1560"/>
      </w:pPr>
      <w:r>
        <w:t>3) W</w:t>
      </w:r>
      <w:r>
        <w:rPr>
          <w:rFonts w:hint="eastAsia"/>
        </w:rPr>
        <w:t>更新配分</w:t>
      </w:r>
      <w:r>
        <w:t xml:space="preserve"> (Weight) </w:t>
      </w:r>
    </w:p>
    <w:p w:rsidR="00177A34" w:rsidRDefault="00177A34" w:rsidP="00177A34">
      <w:pPr>
        <w:ind w:left="960" w:firstLineChars="650" w:firstLine="1560"/>
      </w:pPr>
      <w:r>
        <w:t xml:space="preserve">4) E </w:t>
      </w:r>
      <w:r>
        <w:rPr>
          <w:rFonts w:hint="eastAsia"/>
        </w:rPr>
        <w:t>離開選單</w:t>
      </w:r>
      <w:r>
        <w:t xml:space="preserve"> (Exit)  </w:t>
      </w:r>
    </w:p>
    <w:p w:rsidR="00177A34" w:rsidRDefault="00177A34" w:rsidP="00177A34"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 xml:space="preserve">E </w:t>
      </w:r>
    </w:p>
    <w:p w:rsidR="00177A34" w:rsidRDefault="00177A34" w:rsidP="00177A34">
      <w:pPr>
        <w:ind w:firstLine="360"/>
        <w:rPr>
          <w:color w:val="FF0000"/>
        </w:rPr>
      </w:pPr>
    </w:p>
    <w:p w:rsidR="00177A34" w:rsidRDefault="00177A34" w:rsidP="00177A34">
      <w:pPr>
        <w:ind w:left="360"/>
      </w:pP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 w:rsidR="00177A34" w:rsidRDefault="00177A34" w:rsidP="00177A34">
      <w:pPr>
        <w:ind w:firstLine="360"/>
      </w:pPr>
      <w:r>
        <w:t>aUI</w:t>
      </w:r>
      <w:r>
        <w:rPr>
          <w:rFonts w:hint="eastAsia"/>
        </w:rPr>
        <w:t>顯示：結束了</w:t>
      </w:r>
    </w:p>
    <w:p w:rsidR="00177A34" w:rsidRDefault="00177A34" w:rsidP="00177A34"/>
    <w:p w:rsidR="00177A34" w:rsidRDefault="00177A34" w:rsidP="00177A3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開始至輸入指令如上</w:t>
      </w:r>
    </w:p>
    <w:p w:rsidR="00177A34" w:rsidRDefault="00177A34" w:rsidP="00177A34">
      <w:pPr>
        <w:ind w:firstLineChars="200" w:firstLine="480"/>
      </w:pPr>
    </w:p>
    <w:p w:rsidR="00177A34" w:rsidRDefault="00177A34" w:rsidP="00177A34">
      <w:pPr>
        <w:ind w:firstLine="360"/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>R</w:t>
      </w:r>
    </w:p>
    <w:p w:rsidR="00177A34" w:rsidRDefault="00177A34" w:rsidP="00177A34">
      <w:pPr>
        <w:ind w:firstLine="360"/>
      </w:pPr>
      <w:r>
        <w:t>aGradeSystem</w:t>
      </w:r>
      <w:r>
        <w:rPr>
          <w:rFonts w:hint="eastAsia"/>
        </w:rPr>
        <w:t>顯示：</w:t>
      </w:r>
    </w:p>
    <w:p w:rsidR="00177A34" w:rsidRDefault="00177A34" w:rsidP="00177A34">
      <w:pPr>
        <w:ind w:firstLineChars="450" w:firstLine="1080"/>
      </w:pPr>
      <w:r>
        <w:rPr>
          <w:rFonts w:hint="eastAsia"/>
        </w:rPr>
        <w:t>李威廷排名為</w:t>
      </w:r>
      <w:r>
        <w:rPr>
          <w:rFonts w:hint="eastAsia"/>
        </w:rPr>
        <w:t xml:space="preserve"> : </w:t>
      </w:r>
      <w:r>
        <w:t>2</w:t>
      </w:r>
      <w:r>
        <w:rPr>
          <w:rFonts w:hint="eastAsia"/>
        </w:rPr>
        <w:t>7</w:t>
      </w:r>
      <w:r>
        <w:t xml:space="preserve"> </w:t>
      </w:r>
    </w:p>
    <w:p w:rsidR="00177A34" w:rsidRDefault="00177A34" w:rsidP="00177A34">
      <w:pPr>
        <w:ind w:firstLineChars="450" w:firstLine="1080"/>
      </w:pPr>
      <w:r>
        <w:t>(</w:t>
      </w:r>
      <w:r>
        <w:rPr>
          <w:rFonts w:hint="eastAsia"/>
        </w:rPr>
        <w:t>例</w:t>
      </w:r>
      <w:r>
        <w:t>:</w:t>
      </w:r>
      <w:r>
        <w:rPr>
          <w:rFonts w:hint="eastAsia"/>
        </w:rPr>
        <w:t>李陳張</w:t>
      </w:r>
      <w:r>
        <w:t xml:space="preserve"> totalGrade </w:t>
      </w:r>
      <w:r>
        <w:rPr>
          <w:rFonts w:hint="eastAsia"/>
        </w:rPr>
        <w:t>分別為</w:t>
      </w:r>
      <w:r>
        <w:t xml:space="preserve"> 86 86 83 </w:t>
      </w:r>
      <w:r>
        <w:rPr>
          <w:rFonts w:hint="eastAsia"/>
        </w:rPr>
        <w:t>則其</w:t>
      </w:r>
      <w:r>
        <w:t>rank</w:t>
      </w:r>
      <w:r>
        <w:rPr>
          <w:rFonts w:hint="eastAsia"/>
        </w:rPr>
        <w:t>為</w:t>
      </w:r>
      <w:r>
        <w:t xml:space="preserve">1 1 3) </w:t>
      </w:r>
    </w:p>
    <w:p w:rsidR="00177A34" w:rsidRDefault="00177A34" w:rsidP="00177A34">
      <w:r>
        <w:t xml:space="preserve">   </w:t>
      </w:r>
      <w:r>
        <w:rPr>
          <w:rFonts w:hint="eastAsia"/>
        </w:rPr>
        <w:t>輸入指令如上</w:t>
      </w:r>
    </w:p>
    <w:p w:rsidR="00177A34" w:rsidRDefault="00177A34" w:rsidP="00177A34">
      <w:pPr>
        <w:ind w:firstLine="360"/>
      </w:pPr>
      <w:r>
        <w:rPr>
          <w:rFonts w:hint="eastAsia"/>
        </w:rPr>
        <w:t>使用者輸入：</w:t>
      </w:r>
      <w:r>
        <w:rPr>
          <w:color w:val="FF0000"/>
        </w:rPr>
        <w:t>W</w:t>
      </w:r>
    </w:p>
    <w:p w:rsidR="00177A34" w:rsidRDefault="00177A34" w:rsidP="00177A34">
      <w:pPr>
        <w:ind w:firstLineChars="150" w:firstLine="360"/>
      </w:pPr>
      <w:r>
        <w:t>aGradeSystem</w:t>
      </w:r>
      <w:r>
        <w:rPr>
          <w:rFonts w:hint="eastAsia"/>
        </w:rPr>
        <w:t>顯示：</w:t>
      </w:r>
      <w:r>
        <w:t xml:space="preserve">    </w:t>
      </w:r>
    </w:p>
    <w:p w:rsidR="00177A34" w:rsidRDefault="00177A34" w:rsidP="00177A34">
      <w:pPr>
        <w:ind w:firstLineChars="650" w:firstLine="1560"/>
      </w:pPr>
      <w:r>
        <w:rPr>
          <w:rFonts w:hint="eastAsia"/>
        </w:rPr>
        <w:t>舊配分</w:t>
      </w:r>
      <w:r>
        <w:t xml:space="preserve"> </w:t>
      </w:r>
    </w:p>
    <w:p w:rsidR="00177A34" w:rsidRDefault="00177A34" w:rsidP="00177A34">
      <w:pPr>
        <w:ind w:firstLineChars="950" w:firstLine="2280"/>
      </w:pPr>
      <w:r>
        <w:t>lab1           10%</w:t>
      </w:r>
    </w:p>
    <w:p w:rsidR="00177A34" w:rsidRDefault="00177A34" w:rsidP="00177A34">
      <w:pPr>
        <w:ind w:firstLine="480"/>
      </w:pPr>
      <w:r>
        <w:t xml:space="preserve">               lab2           10%</w:t>
      </w:r>
    </w:p>
    <w:p w:rsidR="00177A34" w:rsidRDefault="00177A34" w:rsidP="00177A34">
      <w:pPr>
        <w:ind w:firstLine="480"/>
      </w:pPr>
      <w:r>
        <w:t xml:space="preserve">               lab3           10%</w:t>
      </w:r>
    </w:p>
    <w:p w:rsidR="00177A34" w:rsidRDefault="00177A34" w:rsidP="00177A34">
      <w:pPr>
        <w:ind w:firstLine="480"/>
      </w:pPr>
      <w:r>
        <w:t xml:space="preserve">               mid-term       30%</w:t>
      </w:r>
    </w:p>
    <w:p w:rsidR="00177A34" w:rsidRDefault="00177A34" w:rsidP="00177A34">
      <w:pPr>
        <w:ind w:firstLine="480"/>
      </w:pPr>
      <w: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t xml:space="preserve">      40%</w:t>
      </w:r>
    </w:p>
    <w:p w:rsidR="00177A34" w:rsidRDefault="00177A34" w:rsidP="00177A34">
      <w:pPr>
        <w:ind w:firstLineChars="400" w:firstLine="960"/>
      </w:pPr>
      <w:r>
        <w:t xml:space="preserve">     </w:t>
      </w:r>
      <w:r>
        <w:rPr>
          <w:rFonts w:hint="eastAsia"/>
        </w:rPr>
        <w:t>輸入新配分</w:t>
      </w: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>(</w:t>
      </w: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>配分總和需為</w:t>
      </w: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>100)</w:t>
      </w:r>
    </w:p>
    <w:p w:rsidR="00177A34" w:rsidRDefault="00177A34" w:rsidP="00177A34">
      <w:pPr>
        <w:ind w:firstLineChars="400" w:firstLine="960"/>
      </w:pPr>
      <w:r>
        <w:t xml:space="preserve">           lab1           </w:t>
      </w:r>
      <w:r>
        <w:rPr>
          <w:color w:val="FF0000"/>
        </w:rPr>
        <w:t>20</w:t>
      </w:r>
    </w:p>
    <w:p w:rsidR="00177A34" w:rsidRDefault="00177A34" w:rsidP="00177A34">
      <w:pPr>
        <w:ind w:firstLine="480"/>
      </w:pPr>
      <w:r>
        <w:t xml:space="preserve">               lab2           </w:t>
      </w:r>
      <w:r>
        <w:rPr>
          <w:color w:val="FF0000"/>
        </w:rPr>
        <w:t>20</w:t>
      </w:r>
    </w:p>
    <w:p w:rsidR="00177A34" w:rsidRDefault="00177A34" w:rsidP="00177A34">
      <w:pPr>
        <w:ind w:firstLine="480"/>
      </w:pPr>
      <w:r>
        <w:t xml:space="preserve">               lab3           </w:t>
      </w:r>
      <w:r>
        <w:rPr>
          <w:color w:val="FF0000"/>
        </w:rPr>
        <w:t>20</w:t>
      </w:r>
    </w:p>
    <w:p w:rsidR="00177A34" w:rsidRDefault="00177A34" w:rsidP="00177A34">
      <w:pPr>
        <w:ind w:firstLine="480"/>
      </w:pPr>
      <w:r>
        <w:t xml:space="preserve">               mid-term       </w:t>
      </w:r>
      <w:r>
        <w:rPr>
          <w:color w:val="FF0000"/>
        </w:rPr>
        <w:t>20</w:t>
      </w:r>
    </w:p>
    <w:p w:rsidR="00177A34" w:rsidRDefault="00177A34" w:rsidP="00177A34">
      <w:pPr>
        <w:ind w:firstLine="480"/>
      </w:pPr>
      <w: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t xml:space="preserve">      </w:t>
      </w:r>
      <w:r>
        <w:rPr>
          <w:color w:val="FF0000"/>
        </w:rPr>
        <w:t>20</w:t>
      </w:r>
    </w:p>
    <w:p w:rsidR="00177A34" w:rsidRDefault="00177A34" w:rsidP="00177A34">
      <w:pPr>
        <w:ind w:firstLineChars="650" w:firstLine="1560"/>
      </w:pPr>
      <w:r>
        <w:rPr>
          <w:rFonts w:hint="eastAsia"/>
        </w:rPr>
        <w:t>新配分為</w:t>
      </w:r>
    </w:p>
    <w:p w:rsidR="00177A34" w:rsidRDefault="00177A34" w:rsidP="00177A34">
      <w:pPr>
        <w:ind w:firstLineChars="400" w:firstLine="960"/>
      </w:pPr>
      <w:r>
        <w:t xml:space="preserve">           lab1           20%</w:t>
      </w:r>
    </w:p>
    <w:p w:rsidR="00177A34" w:rsidRDefault="00177A34" w:rsidP="00177A34">
      <w:pPr>
        <w:ind w:firstLine="480"/>
      </w:pPr>
      <w:r>
        <w:t xml:space="preserve">               lab2           20%</w:t>
      </w:r>
    </w:p>
    <w:p w:rsidR="00177A34" w:rsidRDefault="00177A34" w:rsidP="00177A34">
      <w:pPr>
        <w:ind w:firstLine="480"/>
      </w:pPr>
      <w:r>
        <w:lastRenderedPageBreak/>
        <w:t xml:space="preserve">               lab3           20%</w:t>
      </w:r>
    </w:p>
    <w:p w:rsidR="00177A34" w:rsidRDefault="00177A34" w:rsidP="00177A34">
      <w:pPr>
        <w:ind w:firstLine="480"/>
      </w:pPr>
      <w:r>
        <w:t xml:space="preserve">               mid-term       20%</w:t>
      </w:r>
    </w:p>
    <w:p w:rsidR="00177A34" w:rsidRDefault="00177A34" w:rsidP="00177A34">
      <w:pPr>
        <w:ind w:firstLine="480"/>
      </w:pPr>
      <w: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t xml:space="preserve">      20%</w:t>
      </w:r>
    </w:p>
    <w:p w:rsidR="00177A34" w:rsidRDefault="00177A34" w:rsidP="00177A34">
      <w:pPr>
        <w:ind w:firstLine="360"/>
      </w:pPr>
      <w:r>
        <w:t xml:space="preserve">          </w:t>
      </w:r>
      <w:r>
        <w:rPr>
          <w:rFonts w:hint="eastAsia"/>
        </w:rPr>
        <w:t>以上正確嗎</w:t>
      </w:r>
      <w:r>
        <w:t xml:space="preserve">? Y (Yes) </w:t>
      </w:r>
      <w:r>
        <w:rPr>
          <w:rFonts w:hint="eastAsia"/>
        </w:rPr>
        <w:t>或</w:t>
      </w:r>
      <w:r>
        <w:t xml:space="preserve"> N (No)</w:t>
      </w:r>
    </w:p>
    <w:p w:rsidR="00177A34" w:rsidRDefault="00177A34" w:rsidP="00177A34">
      <w:pPr>
        <w:ind w:firstLine="360"/>
      </w:pPr>
      <w:r>
        <w:rPr>
          <w:rFonts w:hint="eastAsia"/>
        </w:rPr>
        <w:t>使用者輸入：</w:t>
      </w:r>
      <w:r>
        <w:rPr>
          <w:color w:val="FF0000"/>
        </w:rPr>
        <w:t>Y</w:t>
      </w:r>
    </w:p>
    <w:p w:rsidR="00177A34" w:rsidRDefault="00177A34" w:rsidP="00177A34">
      <w:r>
        <w:rPr>
          <w:rFonts w:hint="eastAsia"/>
        </w:rPr>
        <w:t xml:space="preserve">   </w:t>
      </w:r>
      <w:r>
        <w:t>aGradeSystem</w:t>
      </w:r>
      <w:r>
        <w:rPr>
          <w:rFonts w:hint="eastAsia"/>
        </w:rPr>
        <w:t>顯示：</w:t>
      </w:r>
    </w:p>
    <w:p w:rsidR="00177A34" w:rsidRDefault="00177A34" w:rsidP="00177A34">
      <w:pPr>
        <w:autoSpaceDE w:val="0"/>
        <w:autoSpaceDN w:val="0"/>
        <w:adjustRightInd w:val="0"/>
        <w:ind w:left="480" w:firstLine="480"/>
        <w:rPr>
          <w:rFonts w:ascii="Consolas" w:eastAsiaTheme="minorEastAsia" w:hAnsi="Consolas" w:cs="Consolas"/>
          <w:kern w:val="0"/>
          <w:szCs w:val="24"/>
        </w:rPr>
      </w:pP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 xml:space="preserve">Weight </w:t>
      </w: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>更新成功</w:t>
      </w:r>
    </w:p>
    <w:p w:rsidR="00177A34" w:rsidRPr="0010242D" w:rsidRDefault="00177A34" w:rsidP="00177A34">
      <w:pPr>
        <w:autoSpaceDE w:val="0"/>
        <w:autoSpaceDN w:val="0"/>
        <w:adjustRightInd w:val="0"/>
        <w:ind w:left="480" w:firstLine="480"/>
        <w:rPr>
          <w:rFonts w:ascii="Consolas" w:eastAsiaTheme="minorEastAsia" w:hAnsi="Consolas" w:cs="Consolas"/>
          <w:kern w:val="0"/>
          <w:szCs w:val="24"/>
        </w:rPr>
      </w:pPr>
    </w:p>
    <w:p w:rsidR="00177A34" w:rsidRDefault="00177A34" w:rsidP="00177A34">
      <w:r>
        <w:t xml:space="preserve">   </w:t>
      </w:r>
      <w:r>
        <w:rPr>
          <w:rFonts w:hint="eastAsia"/>
        </w:rPr>
        <w:t>輸入指令如上</w:t>
      </w:r>
    </w:p>
    <w:p w:rsidR="00177A34" w:rsidRDefault="00177A34" w:rsidP="00177A34"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 xml:space="preserve">E </w:t>
      </w:r>
    </w:p>
    <w:p w:rsidR="00177A34" w:rsidRDefault="00177A34" w:rsidP="00177A34">
      <w:pPr>
        <w:ind w:firstLine="360"/>
        <w:rPr>
          <w:color w:val="FF0000"/>
        </w:rPr>
      </w:pPr>
    </w:p>
    <w:p w:rsidR="00177A34" w:rsidRDefault="00177A34" w:rsidP="00177A34">
      <w:pPr>
        <w:ind w:left="360"/>
      </w:pP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 w:rsidR="00177A34" w:rsidRDefault="00177A34" w:rsidP="00177A34">
      <w:pPr>
        <w:ind w:firstLine="360"/>
      </w:pPr>
      <w:r>
        <w:t>aUI</w:t>
      </w:r>
      <w:r>
        <w:rPr>
          <w:rFonts w:hint="eastAsia"/>
        </w:rPr>
        <w:t>顯示：結束了</w:t>
      </w:r>
    </w:p>
    <w:p w:rsidR="00177A34" w:rsidRDefault="00177A34" w:rsidP="00177A3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開始製輸入指令如上</w:t>
      </w:r>
    </w:p>
    <w:p w:rsidR="00177A34" w:rsidRDefault="00177A34" w:rsidP="00177A34">
      <w:pPr>
        <w:pStyle w:val="a7"/>
        <w:ind w:leftChars="0" w:left="360"/>
      </w:pPr>
      <w:r>
        <w:rPr>
          <w:rFonts w:hint="eastAsia"/>
        </w:rPr>
        <w:t>使用者輸入：</w:t>
      </w:r>
      <w:r w:rsidRPr="0010242D">
        <w:rPr>
          <w:color w:val="FF0000"/>
        </w:rPr>
        <w:t>W</w:t>
      </w:r>
    </w:p>
    <w:p w:rsidR="00177A34" w:rsidRDefault="00177A34" w:rsidP="00177A34">
      <w:pPr>
        <w:ind w:firstLineChars="150" w:firstLine="360"/>
      </w:pPr>
      <w:r>
        <w:t>aGradeSystem</w:t>
      </w:r>
      <w:r>
        <w:rPr>
          <w:rFonts w:hint="eastAsia"/>
        </w:rPr>
        <w:t>顯示：</w:t>
      </w:r>
      <w:r>
        <w:t xml:space="preserve">    </w:t>
      </w:r>
    </w:p>
    <w:p w:rsidR="00177A34" w:rsidRDefault="00177A34" w:rsidP="00177A34">
      <w:pPr>
        <w:ind w:firstLineChars="650" w:firstLine="1560"/>
      </w:pPr>
      <w:r>
        <w:rPr>
          <w:rFonts w:hint="eastAsia"/>
        </w:rPr>
        <w:t>舊配分</w:t>
      </w:r>
      <w:r>
        <w:t xml:space="preserve"> </w:t>
      </w:r>
    </w:p>
    <w:p w:rsidR="00177A34" w:rsidRDefault="00177A34" w:rsidP="00177A34">
      <w:pPr>
        <w:ind w:firstLineChars="950" w:firstLine="2280"/>
      </w:pPr>
      <w:r>
        <w:t>lab1           10%</w:t>
      </w:r>
    </w:p>
    <w:p w:rsidR="00177A34" w:rsidRDefault="00177A34" w:rsidP="00177A34">
      <w:pPr>
        <w:ind w:firstLine="480"/>
      </w:pPr>
      <w:r>
        <w:t xml:space="preserve">               lab2           10%</w:t>
      </w:r>
    </w:p>
    <w:p w:rsidR="00177A34" w:rsidRDefault="00177A34" w:rsidP="00177A34">
      <w:pPr>
        <w:ind w:firstLine="480"/>
      </w:pPr>
      <w:r>
        <w:t xml:space="preserve">               lab3           10%</w:t>
      </w:r>
    </w:p>
    <w:p w:rsidR="00177A34" w:rsidRDefault="00177A34" w:rsidP="00177A34">
      <w:pPr>
        <w:ind w:firstLine="480"/>
      </w:pPr>
      <w:r>
        <w:t xml:space="preserve">               mid-term       30%</w:t>
      </w:r>
    </w:p>
    <w:p w:rsidR="00177A34" w:rsidRDefault="00177A34" w:rsidP="00177A34">
      <w:pPr>
        <w:ind w:firstLine="480"/>
      </w:pPr>
      <w: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t xml:space="preserve">      40%</w:t>
      </w:r>
    </w:p>
    <w:p w:rsidR="00177A34" w:rsidRDefault="00177A34" w:rsidP="00177A34">
      <w:pPr>
        <w:ind w:firstLineChars="400" w:firstLine="960"/>
      </w:pPr>
      <w:r>
        <w:t xml:space="preserve">     </w:t>
      </w:r>
      <w:r>
        <w:rPr>
          <w:rFonts w:hint="eastAsia"/>
        </w:rPr>
        <w:t>輸入新配分</w:t>
      </w: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>(</w:t>
      </w: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>配分總和需為</w:t>
      </w: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>100)</w:t>
      </w:r>
    </w:p>
    <w:p w:rsidR="00177A34" w:rsidRDefault="00177A34" w:rsidP="00177A34">
      <w:pPr>
        <w:ind w:firstLineChars="400" w:firstLine="960"/>
      </w:pPr>
      <w:r>
        <w:t xml:space="preserve">           lab1           </w:t>
      </w:r>
      <w:r>
        <w:rPr>
          <w:rFonts w:hint="eastAsia"/>
          <w:color w:val="FF0000"/>
        </w:rPr>
        <w:t>4</w:t>
      </w:r>
      <w:r>
        <w:rPr>
          <w:color w:val="FF0000"/>
        </w:rPr>
        <w:t>0</w:t>
      </w:r>
    </w:p>
    <w:p w:rsidR="00177A34" w:rsidRDefault="00177A34" w:rsidP="00177A34">
      <w:pPr>
        <w:ind w:firstLine="480"/>
      </w:pPr>
      <w:r>
        <w:t xml:space="preserve">               lab2           </w:t>
      </w:r>
      <w:r>
        <w:rPr>
          <w:rFonts w:hint="eastAsia"/>
          <w:color w:val="FF0000"/>
        </w:rPr>
        <w:t>5</w:t>
      </w:r>
      <w:r>
        <w:rPr>
          <w:color w:val="FF0000"/>
        </w:rPr>
        <w:t>0</w:t>
      </w:r>
    </w:p>
    <w:p w:rsidR="00177A34" w:rsidRDefault="00177A34" w:rsidP="00177A34">
      <w:pPr>
        <w:ind w:firstLine="480"/>
      </w:pPr>
      <w:r>
        <w:t xml:space="preserve">               lab3           </w:t>
      </w:r>
      <w:r>
        <w:rPr>
          <w:color w:val="FF0000"/>
        </w:rPr>
        <w:t>20</w:t>
      </w:r>
    </w:p>
    <w:p w:rsidR="00177A34" w:rsidRDefault="00177A34" w:rsidP="00177A34">
      <w:pPr>
        <w:ind w:firstLine="480"/>
      </w:pPr>
      <w:r>
        <w:t xml:space="preserve">               mid-term       </w:t>
      </w:r>
      <w:r>
        <w:rPr>
          <w:color w:val="FF0000"/>
        </w:rPr>
        <w:t>20</w:t>
      </w:r>
    </w:p>
    <w:p w:rsidR="00177A34" w:rsidRDefault="00177A34" w:rsidP="00177A34">
      <w:pPr>
        <w:ind w:firstLine="480"/>
      </w:pPr>
      <w: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t xml:space="preserve">      </w:t>
      </w:r>
      <w:r>
        <w:rPr>
          <w:color w:val="FF0000"/>
        </w:rPr>
        <w:t>20</w:t>
      </w:r>
    </w:p>
    <w:p w:rsidR="00177A34" w:rsidRPr="0010242D" w:rsidRDefault="00177A34" w:rsidP="00177A34">
      <w:pPr>
        <w:autoSpaceDE w:val="0"/>
        <w:autoSpaceDN w:val="0"/>
        <w:adjustRightInd w:val="0"/>
        <w:rPr>
          <w:rFonts w:ascii="Consolas" w:eastAsiaTheme="minorEastAsia" w:hAnsi="Consolas" w:cs="Consolas"/>
          <w:kern w:val="0"/>
          <w:szCs w:val="24"/>
        </w:rPr>
      </w:pPr>
      <w:r>
        <w:rPr>
          <w:rFonts w:hint="eastAsia"/>
        </w:rPr>
        <w:t xml:space="preserve">                </w:t>
      </w: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>輸入錯誤</w:t>
      </w: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>配分總和需為</w:t>
      </w: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 xml:space="preserve">100 </w:t>
      </w: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>請重新輸入</w:t>
      </w:r>
    </w:p>
    <w:p w:rsidR="00177A34" w:rsidRDefault="00177A34" w:rsidP="00177A34">
      <w:pPr>
        <w:pStyle w:val="a7"/>
        <w:ind w:leftChars="0" w:left="360"/>
        <w:rPr>
          <w:rFonts w:ascii="Consolas" w:eastAsiaTheme="minorEastAsia" w:hAnsi="Consolas" w:cs="Consolas"/>
          <w:color w:val="000000"/>
          <w:kern w:val="0"/>
          <w:szCs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4"/>
        </w:rPr>
        <w:t xml:space="preserve">             </w:t>
      </w: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>輸入新配分</w:t>
      </w: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>(</w:t>
      </w: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>配分總和需為</w:t>
      </w: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>100):</w:t>
      </w:r>
    </w:p>
    <w:p w:rsidR="00177A34" w:rsidRDefault="00177A34" w:rsidP="00177A34">
      <w:pPr>
        <w:ind w:left="1440" w:firstLineChars="200" w:firstLine="480"/>
      </w:pPr>
      <w:r>
        <w:rPr>
          <w:rFonts w:hint="eastAsia"/>
        </w:rPr>
        <w:t xml:space="preserve">   </w:t>
      </w:r>
      <w:r>
        <w:t xml:space="preserve">lab1           </w:t>
      </w:r>
      <w:r>
        <w:rPr>
          <w:rFonts w:hint="eastAsia"/>
          <w:color w:val="FF0000"/>
        </w:rPr>
        <w:t>4</w:t>
      </w:r>
      <w:r>
        <w:rPr>
          <w:color w:val="FF0000"/>
        </w:rPr>
        <w:t>0</w:t>
      </w:r>
    </w:p>
    <w:p w:rsidR="00177A34" w:rsidRDefault="00177A34" w:rsidP="00177A34">
      <w:pPr>
        <w:ind w:firstLine="480"/>
      </w:pPr>
      <w:r>
        <w:t xml:space="preserve">               lab2           </w:t>
      </w:r>
      <w:r>
        <w:rPr>
          <w:rFonts w:hint="eastAsia"/>
          <w:color w:val="FF0000"/>
        </w:rPr>
        <w:t>3</w:t>
      </w:r>
      <w:r>
        <w:rPr>
          <w:color w:val="FF0000"/>
        </w:rPr>
        <w:t>0</w:t>
      </w:r>
    </w:p>
    <w:p w:rsidR="00177A34" w:rsidRDefault="00177A34" w:rsidP="00177A34">
      <w:pPr>
        <w:ind w:firstLine="480"/>
      </w:pPr>
      <w:r>
        <w:t xml:space="preserve">               lab3           </w:t>
      </w:r>
      <w:r>
        <w:rPr>
          <w:rFonts w:hint="eastAsia"/>
          <w:color w:val="FF0000"/>
        </w:rPr>
        <w:t>1</w:t>
      </w:r>
      <w:r>
        <w:rPr>
          <w:color w:val="FF0000"/>
        </w:rPr>
        <w:t>0</w:t>
      </w:r>
    </w:p>
    <w:p w:rsidR="00177A34" w:rsidRDefault="00177A34" w:rsidP="00177A34">
      <w:pPr>
        <w:ind w:firstLine="480"/>
      </w:pPr>
      <w:r>
        <w:t xml:space="preserve">               mid-term       </w:t>
      </w:r>
      <w:r>
        <w:rPr>
          <w:rFonts w:hint="eastAsia"/>
          <w:color w:val="FF0000"/>
        </w:rPr>
        <w:t>1</w:t>
      </w:r>
      <w:r>
        <w:rPr>
          <w:color w:val="FF0000"/>
        </w:rPr>
        <w:t>0</w:t>
      </w:r>
    </w:p>
    <w:p w:rsidR="00177A34" w:rsidRDefault="00177A34" w:rsidP="00177A34">
      <w:pPr>
        <w:ind w:firstLine="480"/>
        <w:rPr>
          <w:color w:val="FF0000"/>
        </w:rPr>
      </w:pPr>
      <w: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t xml:space="preserve">      </w:t>
      </w:r>
      <w:r>
        <w:rPr>
          <w:rFonts w:hint="eastAsia"/>
          <w:color w:val="FF0000"/>
        </w:rPr>
        <w:t>1</w:t>
      </w:r>
      <w:r>
        <w:rPr>
          <w:color w:val="FF0000"/>
        </w:rPr>
        <w:t>0</w:t>
      </w:r>
    </w:p>
    <w:p w:rsidR="00177A34" w:rsidRDefault="00177A34" w:rsidP="00177A34">
      <w:pPr>
        <w:ind w:firstLineChars="650" w:firstLine="1560"/>
      </w:pPr>
      <w:r>
        <w:rPr>
          <w:rFonts w:hint="eastAsia"/>
        </w:rPr>
        <w:t xml:space="preserve"> </w:t>
      </w:r>
      <w:r>
        <w:rPr>
          <w:rFonts w:hint="eastAsia"/>
        </w:rPr>
        <w:t>新配分為</w:t>
      </w:r>
    </w:p>
    <w:p w:rsidR="00177A34" w:rsidRDefault="00177A34" w:rsidP="00177A34">
      <w:pPr>
        <w:ind w:firstLineChars="400" w:firstLine="960"/>
      </w:pPr>
      <w:r>
        <w:t xml:space="preserve">           lab1           </w:t>
      </w:r>
      <w:r>
        <w:rPr>
          <w:rFonts w:hint="eastAsia"/>
        </w:rPr>
        <w:t>40</w:t>
      </w:r>
      <w:r>
        <w:t>%</w:t>
      </w:r>
    </w:p>
    <w:p w:rsidR="00177A34" w:rsidRDefault="00177A34" w:rsidP="00177A34">
      <w:pPr>
        <w:ind w:firstLine="480"/>
      </w:pPr>
      <w:r>
        <w:t xml:space="preserve">               lab2           </w:t>
      </w:r>
      <w:r>
        <w:rPr>
          <w:rFonts w:hint="eastAsia"/>
        </w:rPr>
        <w:t>30</w:t>
      </w:r>
      <w:r>
        <w:t>%</w:t>
      </w:r>
    </w:p>
    <w:p w:rsidR="00177A34" w:rsidRDefault="00177A34" w:rsidP="00177A34">
      <w:pPr>
        <w:ind w:firstLine="480"/>
      </w:pPr>
      <w:r>
        <w:lastRenderedPageBreak/>
        <w:t xml:space="preserve">               lab3           </w:t>
      </w:r>
      <w:r>
        <w:rPr>
          <w:rFonts w:hint="eastAsia"/>
        </w:rPr>
        <w:t>10</w:t>
      </w:r>
      <w:r>
        <w:t>%</w:t>
      </w:r>
    </w:p>
    <w:p w:rsidR="00177A34" w:rsidRDefault="00177A34" w:rsidP="00177A34">
      <w:pPr>
        <w:ind w:firstLine="480"/>
      </w:pPr>
      <w:r>
        <w:t xml:space="preserve">               mid-term       </w:t>
      </w:r>
      <w:r>
        <w:rPr>
          <w:rFonts w:hint="eastAsia"/>
        </w:rPr>
        <w:t>10</w:t>
      </w:r>
      <w:r>
        <w:t>%</w:t>
      </w:r>
    </w:p>
    <w:p w:rsidR="00177A34" w:rsidRDefault="00177A34" w:rsidP="00177A34">
      <w:pPr>
        <w:ind w:firstLine="480"/>
      </w:pPr>
      <w: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t xml:space="preserve">      </w:t>
      </w:r>
      <w:r>
        <w:rPr>
          <w:rFonts w:hint="eastAsia"/>
        </w:rPr>
        <w:t>10</w:t>
      </w:r>
      <w:r>
        <w:t>%</w:t>
      </w:r>
    </w:p>
    <w:p w:rsidR="00177A34" w:rsidRDefault="00177A34" w:rsidP="00177A34">
      <w:pPr>
        <w:ind w:firstLine="360"/>
      </w:pPr>
      <w:r>
        <w:rPr>
          <w:rFonts w:hint="eastAsia"/>
        </w:rPr>
        <w:t xml:space="preserve">             </w:t>
      </w:r>
      <w:r>
        <w:rPr>
          <w:rFonts w:hint="eastAsia"/>
        </w:rPr>
        <w:t>以上正確嗎</w:t>
      </w:r>
      <w:r>
        <w:t xml:space="preserve">? Y (Yes) </w:t>
      </w:r>
      <w:r>
        <w:rPr>
          <w:rFonts w:hint="eastAsia"/>
        </w:rPr>
        <w:t>或</w:t>
      </w:r>
      <w:r>
        <w:t xml:space="preserve"> N (No)</w:t>
      </w:r>
    </w:p>
    <w:p w:rsidR="00177A34" w:rsidRDefault="00177A34" w:rsidP="00177A34">
      <w:pPr>
        <w:ind w:firstLine="360"/>
      </w:pPr>
      <w:r>
        <w:rPr>
          <w:rFonts w:hint="eastAsia"/>
        </w:rPr>
        <w:t>使用者輸入：</w:t>
      </w:r>
      <w:r>
        <w:rPr>
          <w:color w:val="FF0000"/>
        </w:rPr>
        <w:t>Y</w:t>
      </w:r>
    </w:p>
    <w:p w:rsidR="00177A34" w:rsidRDefault="00177A34" w:rsidP="00177A34">
      <w:r>
        <w:rPr>
          <w:rFonts w:hint="eastAsia"/>
        </w:rPr>
        <w:t xml:space="preserve">   </w:t>
      </w:r>
      <w:r>
        <w:t>aGradeSystem</w:t>
      </w:r>
      <w:r>
        <w:rPr>
          <w:rFonts w:hint="eastAsia"/>
        </w:rPr>
        <w:t>顯示：</w:t>
      </w:r>
    </w:p>
    <w:p w:rsidR="00177A34" w:rsidRDefault="00177A34" w:rsidP="00177A34">
      <w:pPr>
        <w:autoSpaceDE w:val="0"/>
        <w:autoSpaceDN w:val="0"/>
        <w:adjustRightInd w:val="0"/>
        <w:ind w:left="480" w:firstLine="480"/>
        <w:rPr>
          <w:rFonts w:ascii="Consolas" w:eastAsiaTheme="minorEastAsia" w:hAnsi="Consolas" w:cs="Consolas"/>
          <w:color w:val="000000"/>
          <w:kern w:val="0"/>
          <w:szCs w:val="24"/>
        </w:rPr>
      </w:pP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 xml:space="preserve">Weight </w:t>
      </w: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>更新成功</w:t>
      </w:r>
    </w:p>
    <w:p w:rsidR="00177A34" w:rsidRDefault="00177A34" w:rsidP="00177A34">
      <w:pPr>
        <w:autoSpaceDE w:val="0"/>
        <w:autoSpaceDN w:val="0"/>
        <w:adjustRightInd w:val="0"/>
        <w:ind w:left="480" w:firstLine="480"/>
        <w:rPr>
          <w:rFonts w:ascii="Consolas" w:eastAsiaTheme="minorEastAsia" w:hAnsi="Consolas" w:cs="Consolas"/>
          <w:kern w:val="0"/>
          <w:szCs w:val="24"/>
        </w:rPr>
      </w:pPr>
    </w:p>
    <w:p w:rsidR="00177A34" w:rsidRDefault="00177A34" w:rsidP="00177A34">
      <w:pPr>
        <w:ind w:firstLine="360"/>
      </w:pPr>
      <w:r>
        <w:rPr>
          <w:rFonts w:hint="eastAsia"/>
        </w:rPr>
        <w:t>輸入指令如上</w:t>
      </w:r>
    </w:p>
    <w:p w:rsidR="00177A34" w:rsidRDefault="00177A34" w:rsidP="00177A34"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 xml:space="preserve">E </w:t>
      </w:r>
    </w:p>
    <w:p w:rsidR="00177A34" w:rsidRDefault="00177A34" w:rsidP="00177A34">
      <w:pPr>
        <w:ind w:firstLine="360"/>
        <w:rPr>
          <w:color w:val="FF0000"/>
        </w:rPr>
      </w:pPr>
    </w:p>
    <w:p w:rsidR="00177A34" w:rsidRDefault="00177A34" w:rsidP="00177A34">
      <w:pPr>
        <w:ind w:left="360"/>
      </w:pP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 w:rsidR="00177A34" w:rsidRDefault="00177A34" w:rsidP="00177A34">
      <w:pPr>
        <w:ind w:firstLine="360"/>
      </w:pPr>
      <w:r>
        <w:t>aUI</w:t>
      </w:r>
      <w:r>
        <w:rPr>
          <w:rFonts w:hint="eastAsia"/>
        </w:rPr>
        <w:t>顯示：結束了</w:t>
      </w:r>
    </w:p>
    <w:p w:rsidR="00177A34" w:rsidRDefault="00177A34" w:rsidP="00177A34">
      <w:pPr>
        <w:ind w:firstLine="360"/>
      </w:pPr>
    </w:p>
    <w:p w:rsidR="00177A34" w:rsidRDefault="00177A34" w:rsidP="00177A3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開始至輸入指令如上</w:t>
      </w:r>
    </w:p>
    <w:p w:rsidR="00177A34" w:rsidRDefault="00177A34" w:rsidP="00177A34">
      <w:pPr>
        <w:ind w:firstLineChars="200" w:firstLine="480"/>
      </w:pPr>
    </w:p>
    <w:p w:rsidR="00177A34" w:rsidRDefault="00177A34" w:rsidP="00177A34">
      <w:pPr>
        <w:ind w:firstLine="360"/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>R</w:t>
      </w:r>
    </w:p>
    <w:p w:rsidR="00177A34" w:rsidRDefault="00177A34" w:rsidP="00177A34">
      <w:pPr>
        <w:ind w:firstLine="360"/>
      </w:pPr>
      <w:r>
        <w:t>aGradeSystem</w:t>
      </w:r>
      <w:r>
        <w:rPr>
          <w:rFonts w:hint="eastAsia"/>
        </w:rPr>
        <w:t>顯示：</w:t>
      </w:r>
    </w:p>
    <w:p w:rsidR="00177A34" w:rsidRDefault="00177A34" w:rsidP="00177A34">
      <w:pPr>
        <w:ind w:firstLineChars="450" w:firstLine="1080"/>
      </w:pPr>
      <w:r>
        <w:rPr>
          <w:rFonts w:hint="eastAsia"/>
        </w:rPr>
        <w:t>李威廷排名為</w:t>
      </w:r>
      <w:r>
        <w:rPr>
          <w:rFonts w:hint="eastAsia"/>
        </w:rPr>
        <w:t xml:space="preserve"> : </w:t>
      </w:r>
      <w:r>
        <w:t>2</w:t>
      </w:r>
      <w:r>
        <w:rPr>
          <w:rFonts w:hint="eastAsia"/>
        </w:rPr>
        <w:t>7</w:t>
      </w:r>
      <w:r>
        <w:t xml:space="preserve"> </w:t>
      </w:r>
    </w:p>
    <w:p w:rsidR="00177A34" w:rsidRDefault="00177A34" w:rsidP="00177A34">
      <w:pPr>
        <w:ind w:firstLineChars="450" w:firstLine="1080"/>
      </w:pPr>
    </w:p>
    <w:p w:rsidR="00177A34" w:rsidRDefault="00177A34" w:rsidP="00177A34">
      <w:r>
        <w:t xml:space="preserve">   </w:t>
      </w:r>
      <w:r>
        <w:rPr>
          <w:rFonts w:hint="eastAsia"/>
        </w:rPr>
        <w:t>輸入指令如上</w:t>
      </w:r>
    </w:p>
    <w:p w:rsidR="00177A34" w:rsidRDefault="00177A34" w:rsidP="00177A34">
      <w:pPr>
        <w:ind w:firstLine="360"/>
      </w:pPr>
      <w:r>
        <w:rPr>
          <w:rFonts w:hint="eastAsia"/>
        </w:rPr>
        <w:t>使用者輸入：</w:t>
      </w:r>
      <w:r>
        <w:rPr>
          <w:color w:val="FF0000"/>
        </w:rPr>
        <w:t>W</w:t>
      </w:r>
    </w:p>
    <w:p w:rsidR="00177A34" w:rsidRDefault="00177A34" w:rsidP="00177A34">
      <w:pPr>
        <w:ind w:firstLineChars="150" w:firstLine="360"/>
      </w:pPr>
      <w:r>
        <w:t>aGradeSystem</w:t>
      </w:r>
      <w:r>
        <w:rPr>
          <w:rFonts w:hint="eastAsia"/>
        </w:rPr>
        <w:t>顯示：</w:t>
      </w:r>
      <w:r>
        <w:t xml:space="preserve">    </w:t>
      </w:r>
    </w:p>
    <w:p w:rsidR="00177A34" w:rsidRDefault="00177A34" w:rsidP="00177A34">
      <w:pPr>
        <w:ind w:firstLineChars="650" w:firstLine="1560"/>
      </w:pPr>
      <w:r>
        <w:rPr>
          <w:rFonts w:hint="eastAsia"/>
        </w:rPr>
        <w:t>舊配分</w:t>
      </w:r>
      <w:r>
        <w:t xml:space="preserve"> </w:t>
      </w:r>
    </w:p>
    <w:p w:rsidR="00177A34" w:rsidRDefault="00177A34" w:rsidP="00177A34">
      <w:pPr>
        <w:ind w:firstLineChars="950" w:firstLine="2280"/>
      </w:pPr>
      <w:r>
        <w:t>lab1           10%</w:t>
      </w:r>
    </w:p>
    <w:p w:rsidR="00177A34" w:rsidRDefault="00177A34" w:rsidP="00177A34">
      <w:pPr>
        <w:ind w:firstLine="480"/>
      </w:pPr>
      <w:r>
        <w:t xml:space="preserve">               lab2           10%</w:t>
      </w:r>
    </w:p>
    <w:p w:rsidR="00177A34" w:rsidRDefault="00177A34" w:rsidP="00177A34">
      <w:pPr>
        <w:ind w:firstLine="480"/>
      </w:pPr>
      <w:r>
        <w:t xml:space="preserve">               lab3           10%</w:t>
      </w:r>
    </w:p>
    <w:p w:rsidR="00177A34" w:rsidRDefault="00177A34" w:rsidP="00177A34">
      <w:pPr>
        <w:ind w:firstLine="480"/>
      </w:pPr>
      <w:r>
        <w:t xml:space="preserve">               mid-term       30%</w:t>
      </w:r>
    </w:p>
    <w:p w:rsidR="00177A34" w:rsidRDefault="00177A34" w:rsidP="00177A34">
      <w:pPr>
        <w:ind w:firstLine="480"/>
      </w:pPr>
      <w: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t xml:space="preserve">      40%</w:t>
      </w:r>
    </w:p>
    <w:p w:rsidR="00177A34" w:rsidRDefault="00177A34" w:rsidP="00177A34">
      <w:pPr>
        <w:ind w:firstLineChars="400" w:firstLine="960"/>
      </w:pPr>
      <w:r>
        <w:t xml:space="preserve">     </w:t>
      </w:r>
      <w:r>
        <w:rPr>
          <w:rFonts w:hint="eastAsia"/>
        </w:rPr>
        <w:t>輸入新配分</w:t>
      </w: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>(</w:t>
      </w: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>配分總和需為</w:t>
      </w: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>100)</w:t>
      </w:r>
    </w:p>
    <w:p w:rsidR="00177A34" w:rsidRDefault="00177A34" w:rsidP="00177A34">
      <w:pPr>
        <w:ind w:firstLineChars="400" w:firstLine="960"/>
      </w:pPr>
      <w:r>
        <w:t xml:space="preserve">           lab1           </w:t>
      </w:r>
      <w:r>
        <w:rPr>
          <w:rFonts w:hint="eastAsia"/>
          <w:color w:val="FF0000"/>
        </w:rPr>
        <w:t>0</w:t>
      </w:r>
    </w:p>
    <w:p w:rsidR="00177A34" w:rsidRDefault="00177A34" w:rsidP="00177A34">
      <w:pPr>
        <w:ind w:firstLine="480"/>
      </w:pPr>
      <w:r>
        <w:t xml:space="preserve">               lab2           </w:t>
      </w:r>
      <w:r>
        <w:rPr>
          <w:color w:val="FF0000"/>
        </w:rPr>
        <w:t>20</w:t>
      </w:r>
    </w:p>
    <w:p w:rsidR="00177A34" w:rsidRDefault="00177A34" w:rsidP="00177A34">
      <w:pPr>
        <w:ind w:firstLine="480"/>
      </w:pPr>
      <w:r>
        <w:t xml:space="preserve">               lab3           </w:t>
      </w:r>
      <w:r>
        <w:rPr>
          <w:rFonts w:hint="eastAsia"/>
          <w:color w:val="FF0000"/>
        </w:rPr>
        <w:t>10</w:t>
      </w:r>
    </w:p>
    <w:p w:rsidR="00177A34" w:rsidRDefault="00177A34" w:rsidP="00177A34">
      <w:pPr>
        <w:ind w:firstLine="480"/>
      </w:pPr>
      <w:r>
        <w:t xml:space="preserve">               mid-term       </w:t>
      </w:r>
      <w:r>
        <w:rPr>
          <w:rFonts w:hint="eastAsia"/>
          <w:color w:val="FF0000"/>
        </w:rPr>
        <w:t>30</w:t>
      </w:r>
    </w:p>
    <w:p w:rsidR="00177A34" w:rsidRDefault="00177A34" w:rsidP="00177A34">
      <w:pPr>
        <w:ind w:firstLine="480"/>
        <w:rPr>
          <w:color w:val="FF0000"/>
        </w:rPr>
      </w:pPr>
      <w: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t xml:space="preserve">      </w:t>
      </w:r>
      <w:r>
        <w:rPr>
          <w:rFonts w:hint="eastAsia"/>
          <w:color w:val="FF0000"/>
        </w:rPr>
        <w:t>40</w:t>
      </w:r>
    </w:p>
    <w:p w:rsidR="00177A34" w:rsidRDefault="00177A34" w:rsidP="00177A34">
      <w:pPr>
        <w:ind w:firstLineChars="650" w:firstLine="1560"/>
      </w:pPr>
      <w:r>
        <w:rPr>
          <w:rFonts w:hint="eastAsia"/>
        </w:rPr>
        <w:t>新配分為</w:t>
      </w:r>
    </w:p>
    <w:p w:rsidR="00177A34" w:rsidRDefault="00177A34" w:rsidP="00177A34">
      <w:pPr>
        <w:ind w:firstLineChars="400" w:firstLine="960"/>
      </w:pPr>
      <w:r>
        <w:t xml:space="preserve">           lab1           </w:t>
      </w:r>
      <w:r>
        <w:rPr>
          <w:rFonts w:hint="eastAsia"/>
        </w:rPr>
        <w:t>0</w:t>
      </w:r>
      <w:r>
        <w:t>%</w:t>
      </w:r>
    </w:p>
    <w:p w:rsidR="00177A34" w:rsidRDefault="00177A34" w:rsidP="00177A34">
      <w:pPr>
        <w:ind w:firstLine="480"/>
      </w:pPr>
      <w:r>
        <w:t xml:space="preserve">               lab2           20%</w:t>
      </w:r>
    </w:p>
    <w:p w:rsidR="00177A34" w:rsidRDefault="00177A34" w:rsidP="00177A34">
      <w:pPr>
        <w:ind w:firstLine="480"/>
      </w:pPr>
      <w:r>
        <w:lastRenderedPageBreak/>
        <w:t xml:space="preserve">               lab3           </w:t>
      </w:r>
      <w:r>
        <w:rPr>
          <w:rFonts w:hint="eastAsia"/>
        </w:rPr>
        <w:t>10</w:t>
      </w:r>
      <w:r>
        <w:t>%</w:t>
      </w:r>
    </w:p>
    <w:p w:rsidR="00177A34" w:rsidRDefault="00177A34" w:rsidP="00177A34">
      <w:pPr>
        <w:ind w:firstLine="480"/>
      </w:pPr>
      <w:r>
        <w:t xml:space="preserve">               mid-term       </w:t>
      </w:r>
      <w:r>
        <w:rPr>
          <w:rFonts w:hint="eastAsia"/>
        </w:rPr>
        <w:t>30</w:t>
      </w:r>
      <w:r>
        <w:t>%</w:t>
      </w:r>
    </w:p>
    <w:p w:rsidR="00177A34" w:rsidRDefault="00177A34" w:rsidP="00177A34">
      <w:pPr>
        <w:ind w:firstLine="480"/>
      </w:pPr>
      <w:r>
        <w:t xml:space="preserve">               </w:t>
      </w:r>
      <w:r>
        <w:rPr>
          <w:rFonts w:cs="Courier New"/>
          <w:kern w:val="0"/>
          <w:szCs w:val="24"/>
        </w:rPr>
        <w:t>final exam</w:t>
      </w:r>
      <w:r>
        <w:t xml:space="preserve">      </w:t>
      </w:r>
      <w:r>
        <w:rPr>
          <w:rFonts w:hint="eastAsia"/>
        </w:rPr>
        <w:t>40</w:t>
      </w:r>
      <w:r>
        <w:t>%</w:t>
      </w:r>
    </w:p>
    <w:p w:rsidR="00177A34" w:rsidRDefault="00177A34" w:rsidP="00177A34">
      <w:pPr>
        <w:ind w:firstLine="360"/>
      </w:pPr>
      <w:r>
        <w:rPr>
          <w:rFonts w:hint="eastAsia"/>
        </w:rPr>
        <w:t xml:space="preserve">                </w:t>
      </w:r>
      <w:r>
        <w:rPr>
          <w:rFonts w:hint="eastAsia"/>
        </w:rPr>
        <w:t>以上正確嗎</w:t>
      </w:r>
      <w:r>
        <w:t xml:space="preserve">? Y (Yes) </w:t>
      </w:r>
      <w:r>
        <w:rPr>
          <w:rFonts w:hint="eastAsia"/>
        </w:rPr>
        <w:t>或</w:t>
      </w:r>
      <w:r>
        <w:t xml:space="preserve"> N (No)</w:t>
      </w:r>
    </w:p>
    <w:p w:rsidR="00177A34" w:rsidRDefault="00177A34" w:rsidP="00177A34">
      <w:pPr>
        <w:ind w:firstLine="360"/>
      </w:pPr>
      <w:r>
        <w:rPr>
          <w:rFonts w:hint="eastAsia"/>
        </w:rPr>
        <w:t>使用者輸入：</w:t>
      </w:r>
      <w:r>
        <w:rPr>
          <w:color w:val="FF0000"/>
        </w:rPr>
        <w:t>Y</w:t>
      </w:r>
    </w:p>
    <w:p w:rsidR="00177A34" w:rsidRDefault="00177A34" w:rsidP="00177A34">
      <w:r>
        <w:rPr>
          <w:rFonts w:hint="eastAsia"/>
        </w:rPr>
        <w:t xml:space="preserve">   </w:t>
      </w:r>
      <w:r>
        <w:t>aGradeSystem</w:t>
      </w:r>
      <w:r>
        <w:rPr>
          <w:rFonts w:hint="eastAsia"/>
        </w:rPr>
        <w:t>顯示：</w:t>
      </w:r>
    </w:p>
    <w:p w:rsidR="00177A34" w:rsidRDefault="00177A34" w:rsidP="00177A34">
      <w:pPr>
        <w:autoSpaceDE w:val="0"/>
        <w:autoSpaceDN w:val="0"/>
        <w:adjustRightInd w:val="0"/>
        <w:ind w:left="480" w:firstLine="480"/>
        <w:rPr>
          <w:rFonts w:ascii="Consolas" w:eastAsiaTheme="minorEastAsia" w:hAnsi="Consolas" w:cs="Consolas"/>
          <w:color w:val="000000"/>
          <w:kern w:val="0"/>
          <w:szCs w:val="24"/>
        </w:rPr>
      </w:pP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 xml:space="preserve">Weight </w:t>
      </w:r>
      <w:r w:rsidRPr="0010242D">
        <w:rPr>
          <w:rFonts w:ascii="Consolas" w:eastAsiaTheme="minorEastAsia" w:hAnsi="Consolas" w:cs="Consolas"/>
          <w:color w:val="000000"/>
          <w:kern w:val="0"/>
          <w:szCs w:val="24"/>
        </w:rPr>
        <w:t>更新成功</w:t>
      </w:r>
    </w:p>
    <w:p w:rsidR="00177A34" w:rsidRDefault="00177A34" w:rsidP="00177A34"/>
    <w:p w:rsidR="00177A34" w:rsidRDefault="00177A34" w:rsidP="00177A34">
      <w:r>
        <w:t xml:space="preserve">   </w:t>
      </w:r>
      <w:r>
        <w:rPr>
          <w:rFonts w:hint="eastAsia"/>
        </w:rPr>
        <w:t>輸入指令如上</w:t>
      </w:r>
    </w:p>
    <w:p w:rsidR="00177A34" w:rsidRDefault="00177A34" w:rsidP="00177A34">
      <w:pPr>
        <w:ind w:firstLine="360"/>
      </w:pPr>
      <w:r>
        <w:rPr>
          <w:rFonts w:hint="eastAsia"/>
        </w:rPr>
        <w:t>使用者輸入：</w:t>
      </w:r>
      <w:r>
        <w:rPr>
          <w:rFonts w:hint="eastAsia"/>
          <w:color w:val="FF0000"/>
        </w:rPr>
        <w:t>R</w:t>
      </w:r>
    </w:p>
    <w:p w:rsidR="00177A34" w:rsidRDefault="00177A34" w:rsidP="00177A34">
      <w:r>
        <w:rPr>
          <w:rFonts w:hint="eastAsia"/>
        </w:rPr>
        <w:t xml:space="preserve">   </w:t>
      </w:r>
      <w:r>
        <w:t>aGradeSystem</w:t>
      </w:r>
      <w:r>
        <w:rPr>
          <w:rFonts w:hint="eastAsia"/>
        </w:rPr>
        <w:t>顯示：</w:t>
      </w:r>
    </w:p>
    <w:p w:rsidR="00177A34" w:rsidRDefault="00177A34" w:rsidP="00177A34">
      <w:pPr>
        <w:ind w:left="480" w:firstLine="480"/>
      </w:pPr>
      <w:r>
        <w:rPr>
          <w:rFonts w:hint="eastAsia"/>
        </w:rPr>
        <w:t>李威廷排名為</w:t>
      </w:r>
      <w:r>
        <w:rPr>
          <w:rFonts w:hint="eastAsia"/>
        </w:rPr>
        <w:t xml:space="preserve"> : 14</w:t>
      </w:r>
    </w:p>
    <w:p w:rsidR="00177A34" w:rsidRDefault="00177A34" w:rsidP="00177A34"/>
    <w:p w:rsidR="00177A34" w:rsidRDefault="00177A34" w:rsidP="00177A34">
      <w:pPr>
        <w:ind w:firstLine="360"/>
      </w:pPr>
      <w:r>
        <w:rPr>
          <w:rFonts w:hint="eastAsia"/>
        </w:rPr>
        <w:t>輸入指令如上</w:t>
      </w:r>
    </w:p>
    <w:p w:rsidR="00177A34" w:rsidRDefault="00177A34" w:rsidP="00177A34"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 xml:space="preserve">E </w:t>
      </w:r>
    </w:p>
    <w:p w:rsidR="00177A34" w:rsidRDefault="00177A34" w:rsidP="00177A34">
      <w:pPr>
        <w:ind w:firstLine="360"/>
        <w:rPr>
          <w:color w:val="FF0000"/>
        </w:rPr>
      </w:pPr>
    </w:p>
    <w:p w:rsidR="00177A34" w:rsidRDefault="00177A34" w:rsidP="00177A34">
      <w:pPr>
        <w:ind w:left="360"/>
      </w:pP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 w:rsidR="00177A34" w:rsidRDefault="00177A34" w:rsidP="00177A34">
      <w:pPr>
        <w:ind w:firstLine="360"/>
      </w:pPr>
      <w:r>
        <w:t>aUI</w:t>
      </w:r>
      <w:r>
        <w:rPr>
          <w:rFonts w:hint="eastAsia"/>
        </w:rPr>
        <w:t>顯示：結束了</w:t>
      </w:r>
    </w:p>
    <w:p w:rsidR="00177A34" w:rsidRDefault="00177A34" w:rsidP="00177A34">
      <w:pPr>
        <w:pStyle w:val="a7"/>
        <w:ind w:leftChars="0" w:left="360"/>
      </w:pPr>
    </w:p>
    <w:p w:rsidR="00177A34" w:rsidRDefault="00177A34" w:rsidP="00177A34"/>
    <w:p w:rsidR="00177A34" w:rsidRDefault="00177A34" w:rsidP="00177A34">
      <w:r>
        <w:rPr>
          <w:rFonts w:hint="eastAsia"/>
        </w:rPr>
        <w:t>8.</w:t>
      </w:r>
      <w:r>
        <w:rPr>
          <w:rFonts w:hint="eastAsia"/>
        </w:rPr>
        <w:tab/>
      </w: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962001051</w:t>
      </w:r>
    </w:p>
    <w:p w:rsidR="00177A34" w:rsidRDefault="00177A34" w:rsidP="00177A34">
      <w:pPr>
        <w:ind w:firstLine="360"/>
      </w:pPr>
      <w:r>
        <w:t>aUI</w:t>
      </w:r>
      <w:r>
        <w:rPr>
          <w:rFonts w:hint="eastAsia"/>
        </w:rPr>
        <w:t>顯示：</w:t>
      </w:r>
      <w:r>
        <w:t xml:space="preserve">Welcome </w:t>
      </w:r>
      <w:r>
        <w:rPr>
          <w:rFonts w:hint="eastAsia"/>
        </w:rPr>
        <w:t>李威廷</w:t>
      </w:r>
    </w:p>
    <w:p w:rsidR="00177A34" w:rsidRDefault="00177A34" w:rsidP="00177A34">
      <w:pPr>
        <w:ind w:firstLineChars="600" w:firstLine="1440"/>
      </w:pPr>
      <w:r>
        <w:rPr>
          <w:rFonts w:hint="eastAsia"/>
        </w:rPr>
        <w:t>輸入指令</w:t>
      </w:r>
      <w:r>
        <w:t xml:space="preserve"> 1) G </w:t>
      </w:r>
      <w:r>
        <w:rPr>
          <w:rFonts w:hint="eastAsia"/>
        </w:rPr>
        <w:t>顯示成績</w:t>
      </w:r>
      <w:r>
        <w:t xml:space="preserve"> (Grade) </w:t>
      </w:r>
    </w:p>
    <w:p w:rsidR="00177A34" w:rsidRDefault="00177A34" w:rsidP="00177A34">
      <w:pPr>
        <w:ind w:left="960" w:firstLineChars="650" w:firstLine="1560"/>
      </w:pPr>
      <w:r>
        <w:t xml:space="preserve">2) R </w:t>
      </w:r>
      <w:r>
        <w:rPr>
          <w:rFonts w:hint="eastAsia"/>
        </w:rPr>
        <w:t>顯示排名</w:t>
      </w:r>
      <w:r>
        <w:t xml:space="preserve"> (Rank) </w:t>
      </w:r>
    </w:p>
    <w:p w:rsidR="00177A34" w:rsidRDefault="00177A34" w:rsidP="00177A34">
      <w:pPr>
        <w:ind w:left="960" w:firstLineChars="650" w:firstLine="1560"/>
      </w:pPr>
      <w:r>
        <w:t>3) W</w:t>
      </w:r>
      <w:r>
        <w:rPr>
          <w:rFonts w:hint="eastAsia"/>
        </w:rPr>
        <w:t>更新配分</w:t>
      </w:r>
      <w:r>
        <w:t xml:space="preserve"> (Weight) </w:t>
      </w:r>
    </w:p>
    <w:p w:rsidR="00177A34" w:rsidRDefault="00177A34" w:rsidP="00177A34">
      <w:pPr>
        <w:ind w:left="960" w:firstLineChars="650" w:firstLine="1560"/>
      </w:pPr>
      <w:r>
        <w:t xml:space="preserve">4) E </w:t>
      </w:r>
      <w:r>
        <w:rPr>
          <w:rFonts w:hint="eastAsia"/>
        </w:rPr>
        <w:t>離開選單</w:t>
      </w:r>
      <w:r>
        <w:t xml:space="preserve"> (Exit)  </w:t>
      </w:r>
    </w:p>
    <w:p w:rsidR="00177A34" w:rsidRDefault="00177A34" w:rsidP="00177A34">
      <w:pPr>
        <w:ind w:firstLine="480"/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>E</w:t>
      </w:r>
      <w:r>
        <w:t xml:space="preserve"> </w:t>
      </w:r>
    </w:p>
    <w:p w:rsidR="00177A34" w:rsidRDefault="00177A34" w:rsidP="00177A34">
      <w:pPr>
        <w:ind w:firstLine="480"/>
      </w:pPr>
    </w:p>
    <w:p w:rsidR="00177A34" w:rsidRDefault="00177A34" w:rsidP="00177A34">
      <w:pPr>
        <w:ind w:firstLine="480"/>
      </w:pP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 w:rsidR="00E922BD" w:rsidRPr="00E922BD">
        <w:rPr>
          <w:color w:val="FF0000"/>
        </w:rPr>
        <w:t>985002010</w:t>
      </w:r>
    </w:p>
    <w:p w:rsidR="00177A34" w:rsidRDefault="00177A34" w:rsidP="00177A34">
      <w:pPr>
        <w:ind w:firstLine="360"/>
      </w:pPr>
      <w:r>
        <w:rPr>
          <w:rFonts w:hint="eastAsia"/>
        </w:rPr>
        <w:tab/>
      </w:r>
      <w:r>
        <w:t>aUI</w:t>
      </w:r>
      <w:r>
        <w:rPr>
          <w:rFonts w:hint="eastAsia"/>
        </w:rPr>
        <w:t>顯示：</w:t>
      </w:r>
      <w:r>
        <w:t xml:space="preserve">Welcome </w:t>
      </w:r>
      <w:r w:rsidR="00E922BD">
        <w:rPr>
          <w:rFonts w:hint="eastAsia"/>
        </w:rPr>
        <w:t>楊君山</w:t>
      </w:r>
    </w:p>
    <w:p w:rsidR="00177A34" w:rsidRDefault="00177A34" w:rsidP="00177A34">
      <w:pPr>
        <w:ind w:firstLineChars="600" w:firstLine="1440"/>
      </w:pPr>
      <w:r>
        <w:rPr>
          <w:rFonts w:hint="eastAsia"/>
        </w:rPr>
        <w:t>輸入指令</w:t>
      </w:r>
      <w:r>
        <w:t xml:space="preserve"> 1) G </w:t>
      </w:r>
      <w:r>
        <w:rPr>
          <w:rFonts w:hint="eastAsia"/>
        </w:rPr>
        <w:t>顯示成績</w:t>
      </w:r>
      <w:r>
        <w:t xml:space="preserve"> (Grade) </w:t>
      </w:r>
    </w:p>
    <w:p w:rsidR="00177A34" w:rsidRDefault="00177A34" w:rsidP="00177A34">
      <w:pPr>
        <w:ind w:left="960" w:firstLineChars="650" w:firstLine="1560"/>
      </w:pPr>
      <w:r>
        <w:t xml:space="preserve">2) R </w:t>
      </w:r>
      <w:r>
        <w:rPr>
          <w:rFonts w:hint="eastAsia"/>
        </w:rPr>
        <w:t>顯示排名</w:t>
      </w:r>
      <w:r>
        <w:t xml:space="preserve"> (Rank) </w:t>
      </w:r>
    </w:p>
    <w:p w:rsidR="00177A34" w:rsidRDefault="00177A34" w:rsidP="00177A34">
      <w:pPr>
        <w:ind w:left="960" w:firstLineChars="650" w:firstLine="1560"/>
      </w:pPr>
      <w:r>
        <w:t>3) W</w:t>
      </w:r>
      <w:r>
        <w:rPr>
          <w:rFonts w:hint="eastAsia"/>
        </w:rPr>
        <w:t>更新配分</w:t>
      </w:r>
      <w:r>
        <w:t xml:space="preserve"> (Weight) </w:t>
      </w:r>
    </w:p>
    <w:p w:rsidR="00177A34" w:rsidRDefault="00177A34" w:rsidP="00177A34">
      <w:pPr>
        <w:ind w:left="960" w:firstLineChars="650" w:firstLine="1560"/>
      </w:pPr>
      <w:r>
        <w:t xml:space="preserve">4) E </w:t>
      </w:r>
      <w:r>
        <w:rPr>
          <w:rFonts w:hint="eastAsia"/>
        </w:rPr>
        <w:t>離開選單</w:t>
      </w:r>
      <w:r>
        <w:t xml:space="preserve"> (Exit)  </w:t>
      </w:r>
    </w:p>
    <w:p w:rsidR="00177A34" w:rsidRDefault="00177A34" w:rsidP="00177A34">
      <w:pPr>
        <w:ind w:firstLine="360"/>
      </w:pPr>
      <w:r>
        <w:rPr>
          <w:rFonts w:hint="eastAsia"/>
        </w:rPr>
        <w:t>使用者輸入：</w:t>
      </w:r>
      <w:r>
        <w:t xml:space="preserve"> </w:t>
      </w:r>
      <w:r>
        <w:rPr>
          <w:rFonts w:hint="eastAsia"/>
          <w:color w:val="FF0000"/>
        </w:rPr>
        <w:t>G</w:t>
      </w:r>
    </w:p>
    <w:p w:rsidR="00177A34" w:rsidRDefault="00177A34" w:rsidP="00177A34">
      <w:pPr>
        <w:ind w:left="480"/>
      </w:pPr>
      <w:r>
        <w:t>aGradeSystem</w:t>
      </w:r>
      <w:r>
        <w:rPr>
          <w:rFonts w:hint="eastAsia"/>
        </w:rPr>
        <w:t>顯示：</w:t>
      </w:r>
      <w:r>
        <w:t xml:space="preserve"> </w:t>
      </w:r>
      <w:r>
        <w:br/>
      </w:r>
      <w:r>
        <w:rPr>
          <w:rFonts w:hint="eastAsia"/>
        </w:rPr>
        <w:t>林芯妤成績：</w:t>
      </w:r>
      <w:r>
        <w:t>lab1</w:t>
      </w:r>
      <w:r>
        <w:rPr>
          <w:rFonts w:hint="eastAsia"/>
        </w:rPr>
        <w:t>：</w:t>
      </w:r>
      <w:r>
        <w:t xml:space="preserve">     </w:t>
      </w:r>
      <w:r w:rsidR="00E922BD">
        <w:rPr>
          <w:rFonts w:hint="eastAsia"/>
        </w:rPr>
        <w:t>96</w:t>
      </w:r>
    </w:p>
    <w:p w:rsidR="00177A34" w:rsidRDefault="00177A34" w:rsidP="00177A34">
      <w:pPr>
        <w:ind w:left="480" w:firstLineChars="600" w:firstLine="1440"/>
      </w:pPr>
      <w:r>
        <w:t>lab2</w:t>
      </w:r>
      <w:r>
        <w:rPr>
          <w:rFonts w:hint="eastAsia"/>
        </w:rPr>
        <w:t>：</w:t>
      </w:r>
      <w:r>
        <w:t xml:space="preserve">     </w:t>
      </w:r>
      <w:r w:rsidR="00E922BD">
        <w:rPr>
          <w:rFonts w:hint="eastAsia"/>
        </w:rPr>
        <w:t>95</w:t>
      </w:r>
    </w:p>
    <w:p w:rsidR="00177A34" w:rsidRDefault="00177A34" w:rsidP="00177A34">
      <w:pPr>
        <w:ind w:left="480" w:firstLineChars="600" w:firstLine="1440"/>
      </w:pPr>
      <w:r>
        <w:lastRenderedPageBreak/>
        <w:t>lab3</w:t>
      </w:r>
      <w:r>
        <w:rPr>
          <w:rFonts w:hint="eastAsia"/>
        </w:rPr>
        <w:t>：</w:t>
      </w:r>
      <w:r>
        <w:t xml:space="preserve">     </w:t>
      </w:r>
      <w:r>
        <w:rPr>
          <w:rFonts w:hint="eastAsia"/>
        </w:rPr>
        <w:t>91</w:t>
      </w:r>
    </w:p>
    <w:p w:rsidR="00177A34" w:rsidRDefault="00E922BD" w:rsidP="00177A34">
      <w:pPr>
        <w:ind w:left="1440" w:firstLine="480"/>
      </w:pPr>
      <w:r>
        <w:t xml:space="preserve">mid-term :  </w:t>
      </w:r>
      <w:r>
        <w:rPr>
          <w:rFonts w:hint="eastAsia"/>
        </w:rPr>
        <w:t>86</w:t>
      </w:r>
      <w:r w:rsidR="00177A34">
        <w:rPr>
          <w:rFonts w:hint="eastAsia"/>
          <w:color w:val="FF0000"/>
        </w:rPr>
        <w:t>註英文用字</w:t>
      </w:r>
      <w:r w:rsidR="00177A34">
        <w:rPr>
          <w:color w:val="FF0000"/>
        </w:rPr>
        <w:t xml:space="preserve"> mid</w:t>
      </w:r>
      <w:r w:rsidR="00177A34">
        <w:rPr>
          <w:rFonts w:hint="eastAsia"/>
          <w:color w:val="FF0000"/>
        </w:rPr>
        <w:t>及</w:t>
      </w:r>
      <w:r w:rsidR="00177A34">
        <w:rPr>
          <w:color w:val="FF0000"/>
        </w:rPr>
        <w:t xml:space="preserve"> term </w:t>
      </w:r>
      <w:r w:rsidR="00177A34">
        <w:rPr>
          <w:rFonts w:hint="eastAsia"/>
          <w:color w:val="FF0000"/>
        </w:rPr>
        <w:t>用</w:t>
      </w:r>
      <w:r w:rsidR="00177A34">
        <w:rPr>
          <w:color w:val="FF0000"/>
        </w:rPr>
        <w:t xml:space="preserve"> “-“ </w:t>
      </w:r>
      <w:r w:rsidR="00177A34">
        <w:rPr>
          <w:rFonts w:hint="eastAsia"/>
          <w:color w:val="FF0000"/>
        </w:rPr>
        <w:t>連結為一字</w:t>
      </w:r>
    </w:p>
    <w:p w:rsidR="00177A34" w:rsidRDefault="00177A34" w:rsidP="00177A34">
      <w:pPr>
        <w:ind w:left="1440" w:firstLine="480"/>
      </w:pPr>
      <w:r>
        <w:rPr>
          <w:rFonts w:cs="Courier New"/>
          <w:kern w:val="0"/>
          <w:szCs w:val="24"/>
        </w:rPr>
        <w:t>final exam</w:t>
      </w:r>
      <w:r>
        <w:rPr>
          <w:rFonts w:hint="eastAsia"/>
        </w:rPr>
        <w:t>：</w:t>
      </w:r>
      <w:r w:rsidR="00E922BD">
        <w:rPr>
          <w:rFonts w:hint="eastAsia"/>
        </w:rPr>
        <w:t>96</w:t>
      </w:r>
      <w:r>
        <w:t xml:space="preserve"> </w:t>
      </w:r>
      <w:r>
        <w:rPr>
          <w:rFonts w:hint="eastAsia"/>
          <w:color w:val="FF0000"/>
        </w:rPr>
        <w:t>註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依英文用字</w:t>
      </w:r>
      <w:r>
        <w:rPr>
          <w:color w:val="FF0000"/>
        </w:rPr>
        <w:t xml:space="preserve"> final</w:t>
      </w:r>
      <w:r>
        <w:rPr>
          <w:rFonts w:hint="eastAsia"/>
          <w:color w:val="FF0000"/>
        </w:rPr>
        <w:t>及</w:t>
      </w:r>
      <w:r>
        <w:rPr>
          <w:color w:val="FF0000"/>
        </w:rPr>
        <w:t xml:space="preserve"> exam </w:t>
      </w:r>
      <w:r>
        <w:rPr>
          <w:rFonts w:hint="eastAsia"/>
          <w:color w:val="FF0000"/>
        </w:rPr>
        <w:t>為兩字</w:t>
      </w:r>
      <w:r>
        <w:t xml:space="preserve"> </w:t>
      </w:r>
    </w:p>
    <w:p w:rsidR="00177A34" w:rsidRDefault="00E922BD" w:rsidP="00177A34">
      <w:pPr>
        <w:ind w:left="1440" w:firstLine="480"/>
      </w:pPr>
      <w:r>
        <w:t xml:space="preserve">total grade : </w:t>
      </w:r>
      <w:r>
        <w:rPr>
          <w:rFonts w:hint="eastAsia"/>
        </w:rPr>
        <w:t>92</w:t>
      </w:r>
      <w:r w:rsidR="00177A34">
        <w:br/>
      </w:r>
    </w:p>
    <w:p w:rsidR="00177A34" w:rsidRDefault="00177A34" w:rsidP="00177A34">
      <w:pPr>
        <w:ind w:firstLine="480"/>
      </w:pPr>
      <w:r>
        <w:rPr>
          <w:rFonts w:hint="eastAsia"/>
        </w:rPr>
        <w:t>輸入指令如上</w:t>
      </w:r>
      <w:bookmarkStart w:id="0" w:name="_GoBack"/>
      <w:bookmarkEnd w:id="0"/>
    </w:p>
    <w:p w:rsidR="00177A34" w:rsidRDefault="00177A34" w:rsidP="00177A34">
      <w:pPr>
        <w:ind w:firstLine="480"/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>E</w:t>
      </w:r>
      <w:r>
        <w:t xml:space="preserve"> </w:t>
      </w:r>
    </w:p>
    <w:p w:rsidR="00177A34" w:rsidRDefault="00177A34" w:rsidP="00177A34">
      <w:pPr>
        <w:ind w:firstLine="480"/>
      </w:pPr>
    </w:p>
    <w:p w:rsidR="00177A34" w:rsidRDefault="00177A34" w:rsidP="00177A34">
      <w:pPr>
        <w:ind w:left="360" w:firstLineChars="50" w:firstLine="120"/>
      </w:pPr>
      <w:r>
        <w:t>aUI</w:t>
      </w:r>
      <w:r>
        <w:rPr>
          <w:rFonts w:hint="eastAsia"/>
        </w:rPr>
        <w:t>顯示：輸入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 w:rsidR="00BE073F" w:rsidRPr="00BE073F" w:rsidRDefault="00177A34" w:rsidP="00177A34">
      <w:pPr>
        <w:ind w:firstLine="480"/>
      </w:pPr>
      <w:r>
        <w:t>aUI</w:t>
      </w:r>
      <w:r>
        <w:rPr>
          <w:rFonts w:hint="eastAsia"/>
        </w:rPr>
        <w:t>顯示：結束了</w:t>
      </w:r>
    </w:p>
    <w:sectPr w:rsidR="00BE073F" w:rsidRPr="00BE07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647" w:rsidRDefault="00D91647" w:rsidP="00BE073F">
      <w:r>
        <w:separator/>
      </w:r>
    </w:p>
  </w:endnote>
  <w:endnote w:type="continuationSeparator" w:id="0">
    <w:p w:rsidR="00D91647" w:rsidRDefault="00D91647" w:rsidP="00BE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647" w:rsidRDefault="00D91647" w:rsidP="00BE073F">
      <w:r>
        <w:separator/>
      </w:r>
    </w:p>
  </w:footnote>
  <w:footnote w:type="continuationSeparator" w:id="0">
    <w:p w:rsidR="00D91647" w:rsidRDefault="00D91647" w:rsidP="00BE0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E61C8"/>
    <w:multiLevelType w:val="hybridMultilevel"/>
    <w:tmpl w:val="23B2CEFE"/>
    <w:lvl w:ilvl="0" w:tplc="84C28DC8">
      <w:start w:val="4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C804EA"/>
    <w:multiLevelType w:val="hybridMultilevel"/>
    <w:tmpl w:val="1B6E9000"/>
    <w:lvl w:ilvl="0" w:tplc="94D2B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CF37AE"/>
    <w:multiLevelType w:val="hybridMultilevel"/>
    <w:tmpl w:val="3BD00C30"/>
    <w:lvl w:ilvl="0" w:tplc="4892771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31C5C15"/>
    <w:multiLevelType w:val="hybridMultilevel"/>
    <w:tmpl w:val="C91CDF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E696290"/>
    <w:multiLevelType w:val="hybridMultilevel"/>
    <w:tmpl w:val="F0F22B68"/>
    <w:lvl w:ilvl="0" w:tplc="7AEC2D08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B470E49"/>
    <w:multiLevelType w:val="hybridMultilevel"/>
    <w:tmpl w:val="1B6E9000"/>
    <w:lvl w:ilvl="0" w:tplc="94D2B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92E5406"/>
    <w:multiLevelType w:val="hybridMultilevel"/>
    <w:tmpl w:val="4A1446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CB7748E"/>
    <w:multiLevelType w:val="hybridMultilevel"/>
    <w:tmpl w:val="4FE69294"/>
    <w:lvl w:ilvl="0" w:tplc="7DD25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0A"/>
    <w:rsid w:val="000A5962"/>
    <w:rsid w:val="00177A34"/>
    <w:rsid w:val="00371BEC"/>
    <w:rsid w:val="00560910"/>
    <w:rsid w:val="00607E7C"/>
    <w:rsid w:val="00766316"/>
    <w:rsid w:val="009627A8"/>
    <w:rsid w:val="00A50507"/>
    <w:rsid w:val="00A7440A"/>
    <w:rsid w:val="00BD5BA7"/>
    <w:rsid w:val="00BE073F"/>
    <w:rsid w:val="00CC02BE"/>
    <w:rsid w:val="00D273D5"/>
    <w:rsid w:val="00D91647"/>
    <w:rsid w:val="00E9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6A8A5"/>
  <w15:chartTrackingRefBased/>
  <w15:docId w15:val="{F5C6B025-BE0A-44C9-ADDE-618B7264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73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7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07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07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073F"/>
    <w:rPr>
      <w:sz w:val="20"/>
      <w:szCs w:val="20"/>
    </w:rPr>
  </w:style>
  <w:style w:type="paragraph" w:styleId="a7">
    <w:name w:val="List Paragraph"/>
    <w:basedOn w:val="a"/>
    <w:uiPriority w:val="34"/>
    <w:qFormat/>
    <w:rsid w:val="00BE07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黃敬庭</dc:creator>
  <cp:keywords/>
  <dc:description/>
  <cp:lastModifiedBy>黃敬庭</cp:lastModifiedBy>
  <cp:revision>7</cp:revision>
  <dcterms:created xsi:type="dcterms:W3CDTF">2016-04-12T13:02:00Z</dcterms:created>
  <dcterms:modified xsi:type="dcterms:W3CDTF">2016-04-12T13:57:00Z</dcterms:modified>
</cp:coreProperties>
</file>